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方正小标宋简体" w:hAnsi="方正小标宋简体" w:eastAsia="方正小标宋简体" w:cs="方正小标宋简体"/>
          <w:spacing w:val="-6"/>
          <w:sz w:val="44"/>
          <w:szCs w:val="44"/>
        </w:rPr>
      </w:pPr>
      <w:r>
        <w:rPr>
          <w:rFonts w:hint="eastAsia" w:ascii="方正小标宋简体" w:hAnsi="方正小标宋简体" w:eastAsia="方正小标宋简体" w:cs="方正小标宋简体"/>
          <w:spacing w:val="-6"/>
          <w:sz w:val="44"/>
          <w:szCs w:val="44"/>
        </w:rPr>
        <w:t>安徽省社会科学普及条例</w:t>
      </w:r>
    </w:p>
    <w:p>
      <w:pPr>
        <w:pStyle w:val="27"/>
        <w:spacing w:line="240" w:lineRule="auto"/>
        <w:ind w:firstLine="0" w:firstLineChars="0"/>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Times New Roman" w:hAnsi="Times New Roman" w:eastAsia="楷体_GB2312" w:cs="楷体_GB2312"/>
          <w:smallCaps w:val="0"/>
          <w:color w:val="000000"/>
          <w:spacing w:val="0"/>
          <w:w w:val="100"/>
          <w:kern w:val="10"/>
          <w:sz w:val="32"/>
          <w:szCs w:val="32"/>
        </w:rPr>
      </w:pPr>
      <w:r>
        <w:rPr>
          <w:rFonts w:hint="eastAsia" w:ascii="Times New Roman" w:hAnsi="Times New Roman" w:eastAsia="楷体_GB2312" w:cs="楷体_GB2312"/>
          <w:smallCaps w:val="0"/>
          <w:color w:val="000000"/>
          <w:spacing w:val="0"/>
          <w:w w:val="100"/>
          <w:kern w:val="10"/>
          <w:sz w:val="32"/>
          <w:szCs w:val="32"/>
          <w:lang w:val="en-US" w:eastAsia="zh-CN"/>
        </w:rPr>
        <w:t>（2022</w:t>
      </w:r>
      <w:r>
        <w:rPr>
          <w:rFonts w:hint="eastAsia" w:ascii="Times New Roman" w:hAnsi="Times New Roman" w:eastAsia="楷体_GB2312" w:cs="楷体_GB2312"/>
          <w:smallCaps w:val="0"/>
          <w:color w:val="000000"/>
          <w:spacing w:val="0"/>
          <w:w w:val="100"/>
          <w:kern w:val="10"/>
          <w:sz w:val="32"/>
          <w:szCs w:val="32"/>
        </w:rPr>
        <w:t>年</w:t>
      </w:r>
      <w:r>
        <w:rPr>
          <w:rFonts w:hint="eastAsia" w:ascii="Times New Roman" w:hAnsi="Times New Roman" w:eastAsia="楷体_GB2312" w:cs="楷体_GB2312"/>
          <w:smallCaps w:val="0"/>
          <w:color w:val="000000"/>
          <w:spacing w:val="0"/>
          <w:w w:val="100"/>
          <w:kern w:val="10"/>
          <w:sz w:val="32"/>
          <w:szCs w:val="32"/>
          <w:lang w:val="en-US" w:eastAsia="zh-CN"/>
        </w:rPr>
        <w:t>11</w:t>
      </w:r>
      <w:r>
        <w:rPr>
          <w:rFonts w:hint="eastAsia" w:ascii="Times New Roman" w:hAnsi="Times New Roman" w:eastAsia="楷体_GB2312" w:cs="楷体_GB2312"/>
          <w:smallCaps w:val="0"/>
          <w:color w:val="000000"/>
          <w:spacing w:val="0"/>
          <w:w w:val="100"/>
          <w:kern w:val="10"/>
          <w:sz w:val="32"/>
          <w:szCs w:val="32"/>
        </w:rPr>
        <w:t>月</w:t>
      </w:r>
      <w:r>
        <w:rPr>
          <w:rFonts w:hint="eastAsia" w:ascii="Times New Roman" w:hAnsi="Times New Roman" w:eastAsia="楷体_GB2312" w:cs="楷体_GB2312"/>
          <w:smallCaps w:val="0"/>
          <w:color w:val="000000"/>
          <w:spacing w:val="0"/>
          <w:w w:val="100"/>
          <w:kern w:val="10"/>
          <w:sz w:val="32"/>
          <w:szCs w:val="32"/>
          <w:lang w:val="en-US" w:eastAsia="zh-CN"/>
        </w:rPr>
        <w:t>18</w:t>
      </w:r>
      <w:r>
        <w:rPr>
          <w:rFonts w:hint="eastAsia" w:ascii="Times New Roman" w:hAnsi="Times New Roman" w:eastAsia="楷体_GB2312" w:cs="楷体_GB2312"/>
          <w:smallCaps w:val="0"/>
          <w:color w:val="000000"/>
          <w:spacing w:val="0"/>
          <w:w w:val="100"/>
          <w:kern w:val="10"/>
          <w:sz w:val="32"/>
          <w:szCs w:val="32"/>
        </w:rPr>
        <w:t>日安徽省第</w:t>
      </w:r>
      <w:r>
        <w:rPr>
          <w:rFonts w:hint="eastAsia" w:ascii="Times New Roman" w:hAnsi="Times New Roman" w:eastAsia="楷体_GB2312" w:cs="楷体_GB2312"/>
          <w:smallCaps w:val="0"/>
          <w:color w:val="000000"/>
          <w:spacing w:val="0"/>
          <w:w w:val="100"/>
          <w:kern w:val="10"/>
          <w:sz w:val="32"/>
          <w:szCs w:val="32"/>
          <w:lang w:eastAsia="zh-CN"/>
        </w:rPr>
        <w:t>十三</w:t>
      </w:r>
      <w:r>
        <w:rPr>
          <w:rFonts w:hint="eastAsia" w:ascii="Times New Roman" w:hAnsi="Times New Roman" w:eastAsia="楷体_GB2312" w:cs="楷体_GB2312"/>
          <w:smallCaps w:val="0"/>
          <w:color w:val="000000"/>
          <w:spacing w:val="0"/>
          <w:w w:val="100"/>
          <w:kern w:val="10"/>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Times New Roman" w:hAnsi="Times New Roman" w:eastAsia="楷体_GB2312" w:cs="楷体_GB2312"/>
          <w:smallCaps w:val="0"/>
          <w:color w:val="000000"/>
          <w:spacing w:val="0"/>
          <w:w w:val="100"/>
          <w:kern w:val="10"/>
          <w:sz w:val="32"/>
          <w:szCs w:val="32"/>
          <w:lang w:val="en-US" w:eastAsia="zh-CN"/>
        </w:rPr>
      </w:pPr>
      <w:r>
        <w:rPr>
          <w:rFonts w:hint="eastAsia" w:ascii="Times New Roman" w:hAnsi="Times New Roman" w:eastAsia="楷体_GB2312" w:cs="楷体_GB2312"/>
          <w:smallCaps w:val="0"/>
          <w:color w:val="000000"/>
          <w:spacing w:val="0"/>
          <w:w w:val="100"/>
          <w:kern w:val="10"/>
          <w:sz w:val="32"/>
          <w:szCs w:val="32"/>
        </w:rPr>
        <w:t>常务委员会第</w:t>
      </w:r>
      <w:r>
        <w:rPr>
          <w:rFonts w:hint="eastAsia" w:ascii="Times New Roman" w:hAnsi="Times New Roman" w:eastAsia="楷体_GB2312" w:cs="楷体_GB2312"/>
          <w:smallCaps w:val="0"/>
          <w:color w:val="000000"/>
          <w:spacing w:val="0"/>
          <w:w w:val="100"/>
          <w:kern w:val="10"/>
          <w:sz w:val="32"/>
          <w:szCs w:val="32"/>
          <w:lang w:eastAsia="zh-CN"/>
        </w:rPr>
        <w:t>三十八</w:t>
      </w:r>
      <w:r>
        <w:rPr>
          <w:rFonts w:hint="eastAsia" w:ascii="Times New Roman" w:hAnsi="Times New Roman" w:eastAsia="楷体_GB2312" w:cs="楷体_GB2312"/>
          <w:smallCaps w:val="0"/>
          <w:color w:val="000000"/>
          <w:spacing w:val="0"/>
          <w:w w:val="100"/>
          <w:kern w:val="10"/>
          <w:sz w:val="32"/>
          <w:szCs w:val="32"/>
        </w:rPr>
        <w:t>次会议通过</w:t>
      </w:r>
      <w:r>
        <w:rPr>
          <w:rFonts w:hint="eastAsia" w:ascii="Times New Roman" w:hAnsi="Times New Roman" w:eastAsia="楷体_GB2312" w:cs="楷体_GB2312"/>
          <w:smallCaps w:val="0"/>
          <w:color w:val="000000"/>
          <w:spacing w:val="0"/>
          <w:w w:val="100"/>
          <w:kern w:val="10"/>
          <w:sz w:val="32"/>
          <w:szCs w:val="32"/>
          <w:lang w:val="en-US" w:eastAsia="zh-CN"/>
        </w:rPr>
        <w:t>）</w:t>
      </w:r>
    </w:p>
    <w:p>
      <w:pPr>
        <w:pStyle w:val="27"/>
        <w:keepNext w:val="0"/>
        <w:keepLines w:val="0"/>
        <w:pageBreakBefore w:val="0"/>
        <w:widowControl w:val="0"/>
        <w:kinsoku/>
        <w:wordWrap/>
        <w:overflowPunct/>
        <w:topLinePunct w:val="0"/>
        <w:autoSpaceDE/>
        <w:autoSpaceDN/>
        <w:bidi w:val="0"/>
        <w:adjustRightInd/>
        <w:snapToGrid/>
        <w:spacing w:line="240" w:lineRule="auto"/>
        <w:ind w:firstLine="0" w:firstLineChars="0"/>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目</w:t>
      </w:r>
      <w:r>
        <w:rPr>
          <w:rFonts w:ascii="楷体_GB2312" w:hAnsi="楷体_GB2312" w:eastAsia="楷体_GB2312" w:cs="楷体_GB2312"/>
          <w:spacing w:val="0"/>
          <w:sz w:val="32"/>
          <w:szCs w:val="32"/>
          <w:lang w:val="en"/>
        </w:rPr>
        <w:t xml:space="preserve">    </w:t>
      </w:r>
      <w:r>
        <w:rPr>
          <w:rFonts w:hint="eastAsia" w:ascii="楷体_GB2312" w:hAnsi="楷体_GB2312" w:eastAsia="楷体_GB2312" w:cs="楷体_GB2312"/>
          <w:spacing w:val="0"/>
          <w:sz w:val="32"/>
          <w:szCs w:val="32"/>
        </w:rPr>
        <w:t>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textAlignment w:val="auto"/>
        <w:rPr>
          <w:rFonts w:hint="eastAsia" w:ascii="楷体_GB2312" w:hAnsi="楷体_GB2312" w:eastAsia="楷体_GB2312" w:cs="楷体_GB2312"/>
          <w:spacing w:val="0"/>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textAlignment w:val="auto"/>
        <w:rPr>
          <w:rFonts w:hint="eastAsia"/>
        </w:rPr>
      </w:pPr>
      <w:r>
        <w:rPr>
          <w:rFonts w:hint="eastAsia" w:ascii="楷体_GB2312" w:hAnsi="楷体_GB2312" w:eastAsia="楷体_GB2312" w:cs="楷体_GB2312"/>
          <w:spacing w:val="0"/>
          <w:sz w:val="32"/>
          <w:szCs w:val="32"/>
          <w:lang w:val="en-US" w:eastAsia="zh-CN"/>
        </w:rPr>
        <w:t xml:space="preserve">第一章 </w:t>
      </w:r>
      <w:r>
        <w:rPr>
          <w:rFonts w:hint="eastAsia" w:ascii="楷体_GB2312" w:hAnsi="楷体_GB2312" w:eastAsia="楷体_GB2312" w:cs="楷体_GB2312"/>
          <w:spacing w:val="0"/>
          <w:sz w:val="32"/>
          <w:szCs w:val="32"/>
        </w:rPr>
        <w:t xml:space="preserve"> 总</w:t>
      </w:r>
      <w:r>
        <w:rPr>
          <w:rFonts w:hint="eastAsia" w:ascii="楷体_GB2312" w:hAnsi="楷体_GB2312" w:eastAsia="楷体_GB2312" w:cs="楷体_GB2312"/>
          <w:spacing w:val="0"/>
          <w:sz w:val="32"/>
          <w:szCs w:val="32"/>
          <w:lang w:val="en"/>
        </w:rPr>
        <w:t xml:space="preserve">    </w:t>
      </w:r>
      <w:r>
        <w:rPr>
          <w:rFonts w:hint="eastAsia" w:ascii="楷体_GB2312" w:hAnsi="楷体_GB2312" w:eastAsia="楷体_GB2312" w:cs="楷体_GB2312"/>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第三章  内容与形式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第四章  社会责任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ascii="楷体_GB2312" w:hAnsi="楷体_GB2312" w:eastAsia="楷体_GB2312" w:cs="楷体_GB2312"/>
          <w:spacing w:val="0"/>
          <w:sz w:val="32"/>
          <w:szCs w:val="32"/>
        </w:rPr>
      </w:pPr>
      <w:r>
        <w:rPr>
          <w:rFonts w:hint="eastAsia" w:ascii="楷体_GB2312" w:hAnsi="楷体_GB2312" w:eastAsia="楷体_GB2312" w:cs="楷体_GB2312"/>
          <w:spacing w:val="0"/>
          <w:sz w:val="32"/>
          <w:szCs w:val="32"/>
        </w:rPr>
        <w:t>第七章  附</w:t>
      </w:r>
      <w:r>
        <w:rPr>
          <w:rFonts w:ascii="楷体_GB2312" w:hAnsi="楷体_GB2312" w:eastAsia="楷体_GB2312" w:cs="楷体_GB2312"/>
          <w:spacing w:val="0"/>
          <w:sz w:val="32"/>
          <w:szCs w:val="32"/>
          <w:lang w:val="en"/>
        </w:rPr>
        <w:t xml:space="preserve">    </w:t>
      </w:r>
      <w:r>
        <w:rPr>
          <w:rFonts w:hint="eastAsia" w:ascii="楷体_GB2312" w:hAnsi="楷体_GB2312" w:eastAsia="楷体_GB2312" w:cs="楷体_GB2312"/>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880"/>
        <w:rPr>
          <w:rFonts w:ascii="宋体" w:hAnsi="宋体"/>
          <w:b/>
          <w:bCs/>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ascii="黑体" w:hAnsi="黑体" w:eastAsia="黑体" w:cs="黑体"/>
          <w:spacing w:val="0"/>
          <w:sz w:val="32"/>
          <w:szCs w:val="32"/>
        </w:rPr>
      </w:pPr>
      <w:r>
        <w:rPr>
          <w:rFonts w:hint="eastAsia" w:ascii="黑体" w:hAnsi="黑体" w:eastAsia="黑体" w:cs="黑体"/>
          <w:spacing w:val="0"/>
          <w:sz w:val="32"/>
          <w:szCs w:val="32"/>
        </w:rPr>
        <w:t>第一章</w:t>
      </w:r>
      <w:r>
        <w:rPr>
          <w:rFonts w:ascii="黑体" w:hAnsi="黑体" w:eastAsia="黑体" w:cs="黑体"/>
          <w:spacing w:val="0"/>
          <w:sz w:val="32"/>
          <w:szCs w:val="32"/>
        </w:rPr>
        <w:t xml:space="preserve">  </w:t>
      </w:r>
      <w:r>
        <w:rPr>
          <w:rFonts w:hint="eastAsia" w:ascii="黑体" w:hAnsi="黑体" w:eastAsia="黑体" w:cs="黑体"/>
          <w:spacing w:val="0"/>
          <w:sz w:val="32"/>
          <w:szCs w:val="32"/>
        </w:rPr>
        <w:t>总</w:t>
      </w:r>
      <w:r>
        <w:rPr>
          <w:rFonts w:ascii="黑体" w:hAnsi="黑体" w:eastAsia="黑体" w:cs="黑体"/>
          <w:spacing w:val="0"/>
          <w:sz w:val="32"/>
          <w:szCs w:val="32"/>
          <w:lang w:val="en"/>
        </w:rPr>
        <w:t xml:space="preserve">    </w:t>
      </w:r>
      <w:r>
        <w:rPr>
          <w:rFonts w:hint="eastAsia" w:ascii="黑体" w:hAns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ascii="黑体" w:hAnsi="黑体" w:eastAsia="黑体" w:cs="黑体"/>
          <w:b/>
          <w:bCs/>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第一条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为了加强社会科学普及，培育和践行社会主义核心价值观，提高公民的社会科学素养，促进人的全面发展和社会全面进步，根据有关法律、行政法规，结合本省实际，制定本条例。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本条例适用</w:t>
      </w:r>
      <w:r>
        <w:rPr>
          <w:rFonts w:hint="eastAsia" w:ascii="仿宋_GB2312" w:hAnsi="仿宋_GB2312" w:eastAsia="仿宋_GB2312" w:cs="仿宋_GB2312"/>
          <w:spacing w:val="0"/>
          <w:sz w:val="32"/>
          <w:szCs w:val="32"/>
          <w:lang w:val="en-US" w:eastAsia="zh-CN"/>
        </w:rPr>
        <w:t>于</w:t>
      </w:r>
      <w:r>
        <w:rPr>
          <w:rFonts w:hint="eastAsia" w:ascii="仿宋_GB2312" w:hAnsi="仿宋_GB2312" w:eastAsia="仿宋_GB2312" w:cs="仿宋_GB2312"/>
          <w:spacing w:val="0"/>
          <w:sz w:val="32"/>
          <w:szCs w:val="32"/>
        </w:rPr>
        <w:t>本省行政区域内的社会科学普及</w:t>
      </w:r>
      <w:r>
        <w:rPr>
          <w:rFonts w:hint="eastAsia" w:ascii="仿宋_GB2312" w:hAnsi="仿宋_GB2312" w:eastAsia="仿宋_GB2312" w:cs="仿宋_GB2312"/>
          <w:spacing w:val="0"/>
          <w:sz w:val="32"/>
          <w:szCs w:val="32"/>
          <w:lang w:val="en-US" w:eastAsia="zh-CN"/>
        </w:rPr>
        <w:t>活动</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4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本条例所称社会科学普及，是指采取公众易于理解、接受和参与的方式，普及社会科学知识、弘扬科学精神和人文精神、传承中华优秀文化的活动。</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ind w:firstLine="632" w:firstLineChars="200"/>
        <w:jc w:val="both"/>
        <w:rPr>
          <w:rFonts w:hint="eastAsia" w:ascii="仿宋_GB2312" w:hAnsi="仿宋_GB2312" w:eastAsia="仿宋_GB2312" w:cs="仿宋_GB2312"/>
          <w:spacing w:val="0"/>
          <w:sz w:val="32"/>
          <w:szCs w:val="32"/>
          <w:lang w:val="en-US" w:eastAsia="zh-CN"/>
        </w:rPr>
      </w:pP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社会科学普及坚持马克思列宁主义、毛泽东思想、邓小平理论、“三个代表”重要思想、科学发展观</w:t>
      </w:r>
      <w:r>
        <w:rPr>
          <w:rFonts w:hint="eastAsia" w:ascii="仿宋_GB2312" w:hAnsi="仿宋_GB2312" w:eastAsia="仿宋_GB2312" w:cs="仿宋_GB2312"/>
          <w:spacing w:val="0"/>
          <w:sz w:val="32"/>
          <w:szCs w:val="32"/>
          <w:lang w:val="en-US" w:eastAsia="zh-CN"/>
        </w:rPr>
        <w:t>，</w:t>
      </w:r>
      <w:r>
        <w:rPr>
          <w:rFonts w:hint="default" w:ascii="仿宋_GB2312" w:hAnsi="仿宋_GB2312" w:eastAsia="仿宋_GB2312" w:cs="仿宋_GB2312"/>
          <w:spacing w:val="0"/>
          <w:sz w:val="32"/>
          <w:szCs w:val="32"/>
          <w:lang w:val="en-US" w:eastAsia="zh-CN"/>
        </w:rPr>
        <w:t>全面贯彻</w:t>
      </w:r>
      <w:r>
        <w:rPr>
          <w:rFonts w:hint="eastAsia" w:ascii="仿宋_GB2312" w:hAnsi="仿宋_GB2312" w:eastAsia="仿宋_GB2312" w:cs="仿宋_GB2312"/>
          <w:spacing w:val="0"/>
          <w:sz w:val="32"/>
          <w:szCs w:val="32"/>
        </w:rPr>
        <w:t>习近平新时代中国特色社会主义思想，</w:t>
      </w:r>
      <w:r>
        <w:rPr>
          <w:rFonts w:hint="eastAsia" w:ascii="仿宋_GB2312" w:hAnsi="仿宋_GB2312" w:eastAsia="仿宋_GB2312" w:cs="仿宋_GB2312"/>
          <w:spacing w:val="0"/>
          <w:sz w:val="32"/>
          <w:szCs w:val="32"/>
          <w:lang w:val="en-US" w:eastAsia="zh-CN"/>
        </w:rPr>
        <w:t>深刻领悟“两个确立”的决定性意义，增强“四个意识”、坚定“四个自信”、做到“两个维护”，</w:t>
      </w:r>
      <w:r>
        <w:rPr>
          <w:rFonts w:hint="eastAsia" w:ascii="仿宋_GB2312" w:hAnsi="仿宋_GB2312" w:eastAsia="仿宋_GB2312" w:cs="仿宋_GB2312"/>
          <w:spacing w:val="0"/>
          <w:sz w:val="32"/>
          <w:szCs w:val="32"/>
        </w:rPr>
        <w:t>巩固马克思主义在意识形态领域的指导地位，巩固全党全国</w:t>
      </w:r>
      <w:r>
        <w:rPr>
          <w:rFonts w:hint="eastAsia" w:ascii="仿宋_GB2312" w:hAnsi="仿宋_GB2312" w:eastAsia="仿宋_GB2312" w:cs="仿宋_GB2312"/>
          <w:spacing w:val="0"/>
          <w:sz w:val="32"/>
          <w:szCs w:val="32"/>
          <w:lang w:val="en-US" w:eastAsia="zh-CN"/>
        </w:rPr>
        <w:t>各族</w:t>
      </w:r>
      <w:r>
        <w:rPr>
          <w:rFonts w:hint="eastAsia" w:ascii="仿宋_GB2312" w:hAnsi="仿宋_GB2312" w:eastAsia="仿宋_GB2312" w:cs="仿宋_GB2312"/>
          <w:spacing w:val="0"/>
          <w:sz w:val="32"/>
          <w:szCs w:val="32"/>
        </w:rPr>
        <w:t>人民团结奋斗的共同思想基础。</w:t>
      </w:r>
    </w:p>
    <w:p>
      <w:pPr>
        <w:keepNext w:val="0"/>
        <w:keepLines w:val="0"/>
        <w:pageBreakBefore w:val="0"/>
        <w:widowControl w:val="0"/>
        <w:numPr>
          <w:ilvl w:val="0"/>
          <w:numId w:val="1"/>
        </w:numPr>
        <w:suppressLineNumbers w:val="0"/>
        <w:kinsoku/>
        <w:wordWrap/>
        <w:overflowPunct/>
        <w:topLinePunct w:val="0"/>
        <w:autoSpaceDE/>
        <w:autoSpaceDN/>
        <w:bidi w:val="0"/>
        <w:adjustRightInd/>
        <w:snapToGrid/>
        <w:ind w:left="0" w:leftChars="0" w:firstLine="632" w:firstLineChars="200"/>
        <w:jc w:val="both"/>
        <w:rPr>
          <w:rFonts w:hint="eastAsia" w:ascii="仿宋_GB2312" w:hAnsi="仿宋_GB2312" w:eastAsia="仿宋_GB2312" w:cs="仿宋_GB2312"/>
          <w:spacing w:val="0"/>
          <w:sz w:val="32"/>
          <w:szCs w:val="32"/>
        </w:rPr>
      </w:pP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社会科学普及坚持党的领导，</w:t>
      </w:r>
      <w:r>
        <w:rPr>
          <w:rFonts w:hint="eastAsia" w:ascii="仿宋_GB2312" w:hAnsi="仿宋_GB2312" w:eastAsia="仿宋_GB2312" w:cs="仿宋_GB2312"/>
          <w:spacing w:val="0"/>
          <w:sz w:val="32"/>
          <w:szCs w:val="32"/>
          <w:lang w:val="en-US" w:eastAsia="zh-CN"/>
        </w:rPr>
        <w:t>坚持正确的政治方向，</w:t>
      </w:r>
      <w:r>
        <w:rPr>
          <w:rFonts w:hint="eastAsia" w:ascii="仿宋_GB2312" w:hAnsi="仿宋_GB2312" w:eastAsia="仿宋_GB2312" w:cs="仿宋_GB2312"/>
          <w:spacing w:val="0"/>
          <w:sz w:val="32"/>
          <w:szCs w:val="32"/>
        </w:rPr>
        <w:t>坚持政府主导、部门协同、社会参与、</w:t>
      </w:r>
      <w:r>
        <w:rPr>
          <w:rFonts w:hint="eastAsia" w:ascii="仿宋_GB2312" w:hAnsi="仿宋_GB2312" w:eastAsia="仿宋_GB2312" w:cs="仿宋_GB2312"/>
          <w:spacing w:val="0"/>
          <w:sz w:val="32"/>
          <w:szCs w:val="32"/>
          <w:lang w:val="en-US" w:eastAsia="zh-CN"/>
        </w:rPr>
        <w:t>资源共享、</w:t>
      </w:r>
      <w:r>
        <w:rPr>
          <w:rFonts w:hint="eastAsia" w:ascii="仿宋_GB2312" w:hAnsi="仿宋_GB2312" w:eastAsia="仿宋_GB2312" w:cs="仿宋_GB2312"/>
          <w:spacing w:val="0"/>
          <w:sz w:val="32"/>
          <w:szCs w:val="32"/>
        </w:rPr>
        <w:t>服务</w:t>
      </w:r>
      <w:r>
        <w:rPr>
          <w:rFonts w:hint="eastAsia" w:ascii="仿宋_GB2312" w:hAnsi="仿宋_GB2312" w:eastAsia="仿宋_GB2312" w:cs="仿宋_GB2312"/>
          <w:spacing w:val="0"/>
          <w:sz w:val="32"/>
          <w:szCs w:val="32"/>
          <w:lang w:val="en-US" w:eastAsia="zh-CN"/>
        </w:rPr>
        <w:t>大众、鼓励创新</w:t>
      </w:r>
      <w:r>
        <w:rPr>
          <w:rFonts w:hint="eastAsia" w:ascii="仿宋_GB2312" w:hAnsi="仿宋_GB2312" w:eastAsia="仿宋_GB2312" w:cs="仿宋_GB2312"/>
          <w:spacing w:val="0"/>
          <w:sz w:val="32"/>
          <w:szCs w:val="32"/>
        </w:rPr>
        <w:t>。</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ind w:left="0" w:leftChars="0" w:firstLine="632" w:firstLineChars="200"/>
        <w:jc w:val="both"/>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社会科学工作者应当</w:t>
      </w:r>
      <w:r>
        <w:rPr>
          <w:rFonts w:hint="eastAsia" w:ascii="仿宋_GB2312" w:hAnsi="仿宋_GB2312" w:eastAsia="仿宋_GB2312" w:cs="仿宋_GB2312"/>
          <w:spacing w:val="0"/>
          <w:sz w:val="32"/>
          <w:szCs w:val="32"/>
        </w:rPr>
        <w:t>坚持与时代同步伐、以人民为中心、以精品奉献人民、用明德引领风尚。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第五条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社会科学普及是公益事业。支持、参与社会科学普及活动是全社会的共同责任。</w:t>
      </w:r>
    </w:p>
    <w:p>
      <w:pPr>
        <w:keepNext w:val="0"/>
        <w:keepLines w:val="0"/>
        <w:pageBreakBefore w:val="0"/>
        <w:widowControl w:val="0"/>
        <w:suppressLineNumbers w:val="0"/>
        <w:kinsoku/>
        <w:wordWrap/>
        <w:overflowPunct/>
        <w:topLinePunct w:val="0"/>
        <w:autoSpaceDE/>
        <w:autoSpaceDN/>
        <w:bidi w:val="0"/>
        <w:adjustRightInd/>
        <w:snapToGrid/>
        <w:ind w:firstLine="632" w:firstLineChars="200"/>
        <w:jc w:val="left"/>
        <w:rPr>
          <w:rFonts w:hint="eastAsia" w:ascii="黑体" w:hAnsi="黑体" w:eastAsia="黑体" w:cs="黑体"/>
          <w:spacing w:val="0"/>
          <w:sz w:val="32"/>
          <w:szCs w:val="32"/>
          <w:lang w:val="en-US" w:eastAsia="zh-CN"/>
        </w:rPr>
      </w:pPr>
      <w:r>
        <w:rPr>
          <w:rFonts w:hint="eastAsia" w:ascii="仿宋_GB2312" w:hAnsi="仿宋_GB2312" w:eastAsia="仿宋_GB2312" w:cs="仿宋_GB2312"/>
          <w:spacing w:val="0"/>
          <w:sz w:val="32"/>
          <w:szCs w:val="32"/>
          <w:lang w:val="en-US" w:eastAsia="zh-CN"/>
        </w:rPr>
        <w:t>社会科学普及应当坚持科学态度，反对和抵制伪科学、封建迷信。任何单位和个人不得以社会科学普及为名从事有损社会公共利益的活动。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第六条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对在社会科学普及活动中作出突出贡献的组织和个人，按照国家和省有关规定予以表彰奖励。</w:t>
      </w:r>
    </w:p>
    <w:p>
      <w:pPr>
        <w:pStyle w:val="26"/>
        <w:keepNext w:val="0"/>
        <w:keepLines w:val="0"/>
        <w:pageBreakBefore w:val="0"/>
        <w:widowControl w:val="0"/>
        <w:kinsoku/>
        <w:wordWrap/>
        <w:overflowPunct/>
        <w:topLinePunct w:val="0"/>
        <w:autoSpaceDE/>
        <w:autoSpaceDN/>
        <w:bidi w:val="0"/>
        <w:adjustRightInd/>
        <w:snapToGrid/>
        <w:rPr>
          <w:rFonts w:hint="eastAsia" w:ascii="黑体" w:hAnsi="黑体" w:eastAsia="黑体" w:cs="黑体"/>
          <w:spacing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黑体" w:hAnsi="黑体" w:eastAsia="黑体" w:cs="黑体"/>
          <w:spacing w:val="0"/>
          <w:sz w:val="32"/>
          <w:szCs w:val="32"/>
        </w:rPr>
      </w:pPr>
      <w:r>
        <w:rPr>
          <w:rFonts w:hint="eastAsia" w:ascii="黑体" w:hAnsi="黑体" w:eastAsia="黑体" w:cs="黑体"/>
          <w:spacing w:val="0"/>
          <w:sz w:val="32"/>
          <w:szCs w:val="32"/>
        </w:rPr>
        <w:t>第二章  组织管理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第七条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县级以上人民政府应当将社会科学普及工作纳入国民经济和社会发展规划，纳入精神文明建设范围和公共文化服务体系，制定促进社会科学普及工作发展的政策措施，为开展社会科学普及活动创造良好环境和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乡镇人民政府、街道办事处应当</w:t>
      </w:r>
      <w:r>
        <w:rPr>
          <w:rFonts w:hint="eastAsia" w:ascii="仿宋_GB2312" w:hAnsi="仿宋_GB2312" w:eastAsia="仿宋_GB2312" w:cs="仿宋_GB2312"/>
          <w:spacing w:val="0"/>
          <w:sz w:val="32"/>
          <w:szCs w:val="32"/>
          <w:lang w:val="en" w:eastAsia="zh-CN"/>
        </w:rPr>
        <w:t>按照职责</w:t>
      </w:r>
      <w:r>
        <w:rPr>
          <w:rFonts w:hint="eastAsia" w:ascii="仿宋_GB2312" w:hAnsi="仿宋_GB2312" w:eastAsia="仿宋_GB2312" w:cs="仿宋_GB2312"/>
          <w:spacing w:val="0"/>
          <w:sz w:val="32"/>
          <w:szCs w:val="32"/>
        </w:rPr>
        <w:t>开展社会科学普及工作，指导村民委员会</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居民委员会开展多种形式的社会科学普及活动。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lang w:val="en-US" w:eastAsia="zh-CN"/>
        </w:rPr>
        <w:t>第八条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建立党委宣传部门牵头，</w:t>
      </w:r>
      <w:r>
        <w:rPr>
          <w:rFonts w:hint="eastAsia" w:ascii="仿宋_GB2312" w:hAnsi="仿宋_GB2312" w:eastAsia="仿宋_GB2312" w:cs="仿宋_GB2312"/>
          <w:spacing w:val="0"/>
          <w:sz w:val="32"/>
          <w:szCs w:val="32"/>
          <w:lang w:val="en-US" w:eastAsia="zh-CN"/>
        </w:rPr>
        <w:t>党史研究（地方志研究）、</w:t>
      </w:r>
      <w:r>
        <w:rPr>
          <w:rFonts w:hint="eastAsia" w:ascii="仿宋_GB2312" w:hAnsi="仿宋_GB2312" w:eastAsia="仿宋_GB2312" w:cs="仿宋_GB2312"/>
          <w:spacing w:val="0"/>
          <w:sz w:val="32"/>
          <w:szCs w:val="32"/>
        </w:rPr>
        <w:t>发展改革、教育、科学技术、民族宗教、</w:t>
      </w:r>
      <w:r>
        <w:rPr>
          <w:rFonts w:hint="eastAsia" w:ascii="仿宋_GB2312" w:hAnsi="仿宋_GB2312" w:eastAsia="仿宋_GB2312" w:cs="仿宋_GB2312"/>
          <w:spacing w:val="0"/>
          <w:sz w:val="32"/>
          <w:szCs w:val="32"/>
          <w:lang w:val="en-US" w:eastAsia="zh-CN"/>
        </w:rPr>
        <w:t>民政、</w:t>
      </w:r>
      <w:r>
        <w:rPr>
          <w:rFonts w:hint="eastAsia" w:ascii="仿宋_GB2312" w:hAnsi="仿宋_GB2312" w:eastAsia="仿宋_GB2312" w:cs="仿宋_GB2312"/>
          <w:spacing w:val="0"/>
          <w:sz w:val="32"/>
          <w:szCs w:val="32"/>
        </w:rPr>
        <w:t>司法行政、财政、人力资源社会保障、生态环境、文化和旅游、</w:t>
      </w:r>
      <w:r>
        <w:rPr>
          <w:rFonts w:hint="eastAsia" w:ascii="仿宋_GB2312" w:hAnsi="仿宋_GB2312" w:eastAsia="仿宋_GB2312" w:cs="仿宋_GB2312"/>
          <w:spacing w:val="0"/>
          <w:sz w:val="32"/>
          <w:szCs w:val="32"/>
          <w:lang w:val="en-US" w:eastAsia="zh-CN"/>
        </w:rPr>
        <w:t>卫生健康、</w:t>
      </w:r>
      <w:r>
        <w:rPr>
          <w:rFonts w:hint="eastAsia" w:ascii="仿宋_GB2312" w:hAnsi="仿宋_GB2312" w:eastAsia="仿宋_GB2312" w:cs="仿宋_GB2312"/>
          <w:spacing w:val="0"/>
          <w:sz w:val="32"/>
          <w:szCs w:val="32"/>
        </w:rPr>
        <w:t>广播电视等部门与社科联、工会、共青团、妇联等</w:t>
      </w:r>
      <w:r>
        <w:rPr>
          <w:rFonts w:hint="eastAsia" w:ascii="仿宋_GB2312" w:hAnsi="仿宋_GB2312" w:eastAsia="仿宋_GB2312" w:cs="仿宋_GB2312"/>
          <w:spacing w:val="0"/>
          <w:sz w:val="32"/>
          <w:szCs w:val="32"/>
          <w:lang w:val="en-US" w:eastAsia="zh-CN"/>
        </w:rPr>
        <w:t>团</w:t>
      </w:r>
      <w:r>
        <w:rPr>
          <w:rFonts w:hint="default" w:ascii="仿宋_GB2312" w:hAnsi="仿宋_GB2312" w:eastAsia="仿宋_GB2312" w:cs="仿宋_GB2312"/>
          <w:spacing w:val="0"/>
          <w:sz w:val="32"/>
          <w:szCs w:val="32"/>
          <w:lang w:val="en" w:eastAsia="zh-CN"/>
        </w:rPr>
        <w:t>体</w:t>
      </w:r>
      <w:r>
        <w:rPr>
          <w:rFonts w:hint="eastAsia" w:ascii="仿宋_GB2312" w:hAnsi="仿宋_GB2312" w:eastAsia="仿宋_GB2312" w:cs="仿宋_GB2312"/>
          <w:spacing w:val="0"/>
          <w:sz w:val="32"/>
          <w:szCs w:val="32"/>
        </w:rPr>
        <w:t>为主要成员单位的社会科学普及工作联席会议机制，履行下列职责：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（一）拟</w:t>
      </w:r>
      <w:r>
        <w:rPr>
          <w:rFonts w:hint="default" w:ascii="仿宋_GB2312" w:hAnsi="仿宋_GB2312" w:eastAsia="仿宋_GB2312" w:cs="仿宋_GB2312"/>
          <w:spacing w:val="0"/>
          <w:sz w:val="32"/>
          <w:szCs w:val="32"/>
          <w:lang w:val="en" w:eastAsia="zh-CN"/>
        </w:rPr>
        <w:t>订</w:t>
      </w:r>
      <w:r>
        <w:rPr>
          <w:rFonts w:hint="eastAsia" w:ascii="仿宋_GB2312" w:hAnsi="仿宋_GB2312" w:eastAsia="仿宋_GB2312" w:cs="仿宋_GB2312"/>
          <w:spacing w:val="0"/>
          <w:sz w:val="32"/>
          <w:szCs w:val="32"/>
        </w:rPr>
        <w:t>社会科学普及规划、计划;</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（二）提出社会科学普及事业发展的措施、意见和建议;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（三）协调解决社会科学普及工作中的重大问题;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（四）研究部署社会科学普及的其他重要工作。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黑体" w:hAnsi="黑体" w:eastAsia="黑体" w:cs="黑体"/>
          <w:color w:val="0000FF"/>
          <w:spacing w:val="0"/>
          <w:sz w:val="32"/>
          <w:szCs w:val="32"/>
          <w:lang w:val="en-US" w:eastAsia="zh-CN"/>
        </w:rPr>
      </w:pPr>
      <w:r>
        <w:rPr>
          <w:rFonts w:hint="eastAsia" w:ascii="仿宋_GB2312" w:hAnsi="仿宋_GB2312" w:eastAsia="仿宋_GB2312" w:cs="仿宋_GB2312"/>
          <w:spacing w:val="0"/>
          <w:sz w:val="32"/>
          <w:szCs w:val="32"/>
        </w:rPr>
        <w:t>社会科学普及工作联席会议日常工作由</w:t>
      </w:r>
      <w:r>
        <w:rPr>
          <w:rFonts w:hint="default" w:ascii="仿宋_GB2312" w:hAnsi="仿宋_GB2312" w:eastAsia="仿宋_GB2312" w:cs="仿宋_GB2312"/>
          <w:spacing w:val="0"/>
          <w:sz w:val="32"/>
          <w:szCs w:val="32"/>
          <w:lang w:val="en" w:eastAsia="zh-CN"/>
        </w:rPr>
        <w:t>同级</w:t>
      </w:r>
      <w:r>
        <w:rPr>
          <w:rFonts w:hint="eastAsia" w:ascii="仿宋_GB2312" w:hAnsi="仿宋_GB2312" w:eastAsia="仿宋_GB2312" w:cs="仿宋_GB2312"/>
          <w:spacing w:val="0"/>
          <w:sz w:val="32"/>
          <w:szCs w:val="32"/>
        </w:rPr>
        <w:t>社科联或者负责社会科学普及的机构负责。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第九条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default" w:ascii="仿宋_GB2312" w:hAnsi="仿宋_GB2312" w:eastAsia="仿宋_GB2312" w:cs="仿宋_GB2312"/>
          <w:spacing w:val="0"/>
          <w:sz w:val="32"/>
          <w:szCs w:val="32"/>
          <w:lang w:val="en" w:eastAsia="zh-CN"/>
        </w:rPr>
        <w:t>省、设区的市、县（市、区）</w:t>
      </w:r>
      <w:r>
        <w:rPr>
          <w:rFonts w:hint="eastAsia" w:ascii="仿宋_GB2312" w:hAnsi="仿宋_GB2312" w:eastAsia="仿宋_GB2312" w:cs="仿宋_GB2312"/>
          <w:spacing w:val="0"/>
          <w:sz w:val="32"/>
          <w:szCs w:val="32"/>
        </w:rPr>
        <w:t>社科联或者负责社会科学普及的机构履行下列职责：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w:t>
      </w:r>
      <w:r>
        <w:rPr>
          <w:rFonts w:hint="default" w:ascii="仿宋_GB2312" w:hAnsi="仿宋_GB2312" w:eastAsia="仿宋_GB2312" w:cs="仿宋_GB2312"/>
          <w:spacing w:val="0"/>
          <w:sz w:val="32"/>
          <w:szCs w:val="32"/>
          <w:lang w:val="en" w:eastAsia="zh-CN"/>
        </w:rPr>
        <w:t>承担</w:t>
      </w:r>
      <w:r>
        <w:rPr>
          <w:rFonts w:hint="eastAsia" w:ascii="仿宋_GB2312" w:hAnsi="仿宋_GB2312" w:eastAsia="仿宋_GB2312" w:cs="仿宋_GB2312"/>
          <w:spacing w:val="0"/>
          <w:sz w:val="32"/>
          <w:szCs w:val="32"/>
        </w:rPr>
        <w:t>社会科学普及工作的综合协调</w:t>
      </w:r>
      <w:r>
        <w:rPr>
          <w:rFonts w:hint="eastAsia" w:ascii="仿宋_GB2312" w:hAnsi="仿宋_GB2312" w:eastAsia="仿宋_GB2312" w:cs="仿宋_GB2312"/>
          <w:spacing w:val="0"/>
          <w:sz w:val="32"/>
          <w:szCs w:val="32"/>
          <w:lang w:eastAsia="zh-CN"/>
        </w:rPr>
        <w:t>、督促检查</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（二）协助拟</w:t>
      </w:r>
      <w:r>
        <w:rPr>
          <w:rFonts w:hint="default" w:ascii="仿宋_GB2312" w:hAnsi="仿宋_GB2312" w:eastAsia="仿宋_GB2312" w:cs="仿宋_GB2312"/>
          <w:spacing w:val="0"/>
          <w:sz w:val="32"/>
          <w:szCs w:val="32"/>
          <w:lang w:val="en" w:eastAsia="zh-CN"/>
        </w:rPr>
        <w:t>订</w:t>
      </w:r>
      <w:r>
        <w:rPr>
          <w:rFonts w:hint="eastAsia" w:ascii="仿宋_GB2312" w:hAnsi="仿宋_GB2312" w:eastAsia="仿宋_GB2312" w:cs="仿宋_GB2312"/>
          <w:spacing w:val="0"/>
          <w:sz w:val="32"/>
          <w:szCs w:val="32"/>
        </w:rPr>
        <w:t>社会科学普及规划、计划</w:t>
      </w:r>
      <w:r>
        <w:rPr>
          <w:rFonts w:hint="eastAsia" w:ascii="仿宋_GB2312" w:hAnsi="仿宋_GB2312" w:eastAsia="仿宋_GB2312" w:cs="仿宋_GB2312"/>
          <w:spacing w:val="0"/>
          <w:sz w:val="32"/>
          <w:szCs w:val="32"/>
          <w:lang w:eastAsia="zh-CN"/>
        </w:rPr>
        <w:t>和政策措施</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w:t>
      </w:r>
      <w:r>
        <w:rPr>
          <w:rFonts w:hint="default" w:ascii="仿宋_GB2312" w:hAnsi="仿宋_GB2312" w:eastAsia="仿宋_GB2312" w:cs="仿宋_GB2312"/>
          <w:spacing w:val="0"/>
          <w:sz w:val="32"/>
          <w:szCs w:val="32"/>
          <w:lang w:val="en" w:eastAsia="zh-CN"/>
        </w:rPr>
        <w:t>指导</w:t>
      </w:r>
      <w:r>
        <w:rPr>
          <w:rFonts w:hint="eastAsia" w:ascii="仿宋_GB2312" w:hAnsi="仿宋_GB2312" w:eastAsia="仿宋_GB2312" w:cs="仿宋_GB2312"/>
          <w:spacing w:val="0"/>
          <w:sz w:val="32"/>
          <w:szCs w:val="32"/>
        </w:rPr>
        <w:t>设立</w:t>
      </w:r>
      <w:r>
        <w:rPr>
          <w:rFonts w:hint="default" w:ascii="仿宋_GB2312" w:hAnsi="仿宋_GB2312" w:eastAsia="仿宋_GB2312" w:cs="仿宋_GB2312"/>
          <w:spacing w:val="0"/>
          <w:sz w:val="32"/>
          <w:szCs w:val="32"/>
          <w:lang w:val="en" w:eastAsia="zh-CN"/>
        </w:rPr>
        <w:t>、</w:t>
      </w:r>
      <w:r>
        <w:rPr>
          <w:rFonts w:hint="eastAsia" w:ascii="仿宋_GB2312" w:hAnsi="仿宋_GB2312" w:eastAsia="仿宋_GB2312" w:cs="仿宋_GB2312"/>
          <w:spacing w:val="0"/>
          <w:sz w:val="32"/>
          <w:szCs w:val="32"/>
        </w:rPr>
        <w:t>管理社会科学普及基地；</w:t>
      </w:r>
    </w:p>
    <w:p>
      <w:pPr>
        <w:keepNext w:val="0"/>
        <w:keepLines w:val="0"/>
        <w:pageBreakBefore w:val="0"/>
        <w:widowControl w:val="0"/>
        <w:numPr>
          <w:ins w:id="0" w:author="陈慧" w:date="2022-11-17T18:11:00Z"/>
        </w:numPr>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（四）组织实施社会科学普及成果的评比、展示、转化、推荐和奖励，培育社会科学普及品牌；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（五）推动社会科学研究机构、社会科学类社会组织、社会科学普及基地等开展社会科学普及活动；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w:t>
      </w:r>
      <w:r>
        <w:rPr>
          <w:rFonts w:hint="default" w:ascii="仿宋_GB2312" w:hAnsi="仿宋_GB2312" w:eastAsia="仿宋_GB2312" w:cs="仿宋_GB2312"/>
          <w:spacing w:val="0"/>
          <w:sz w:val="32"/>
          <w:szCs w:val="32"/>
          <w:lang w:val="en" w:eastAsia="zh-CN"/>
        </w:rPr>
        <w:t>开展</w:t>
      </w:r>
      <w:r>
        <w:rPr>
          <w:rFonts w:hint="eastAsia" w:ascii="仿宋_GB2312" w:hAnsi="仿宋_GB2312" w:eastAsia="仿宋_GB2312" w:cs="仿宋_GB2312"/>
          <w:spacing w:val="0"/>
          <w:sz w:val="32"/>
          <w:szCs w:val="32"/>
        </w:rPr>
        <w:t xml:space="preserve">社会科学普及研究、人才培训及交流合作；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（七）</w:t>
      </w:r>
      <w:r>
        <w:rPr>
          <w:rFonts w:hint="default" w:ascii="仿宋_GB2312" w:hAnsi="仿宋_GB2312" w:eastAsia="仿宋_GB2312" w:cs="仿宋_GB2312"/>
          <w:spacing w:val="0"/>
          <w:sz w:val="32"/>
          <w:szCs w:val="32"/>
          <w:lang w:val="en" w:eastAsia="zh-CN"/>
        </w:rPr>
        <w:t>落实</w:t>
      </w:r>
      <w:r>
        <w:rPr>
          <w:rFonts w:hint="eastAsia" w:ascii="仿宋_GB2312" w:hAnsi="仿宋_GB2312" w:eastAsia="仿宋_GB2312" w:cs="仿宋_GB2312"/>
          <w:spacing w:val="0"/>
          <w:sz w:val="32"/>
          <w:szCs w:val="32"/>
        </w:rPr>
        <w:t>社会科学普及工作</w:t>
      </w:r>
      <w:r>
        <w:rPr>
          <w:rFonts w:hint="default" w:ascii="仿宋_GB2312" w:hAnsi="仿宋_GB2312" w:eastAsia="仿宋_GB2312" w:cs="仿宋_GB2312"/>
          <w:spacing w:val="0"/>
          <w:sz w:val="32"/>
          <w:szCs w:val="32"/>
          <w:lang w:val="en" w:eastAsia="zh-CN"/>
        </w:rPr>
        <w:t>联席会议交办</w:t>
      </w:r>
      <w:r>
        <w:rPr>
          <w:rFonts w:hint="eastAsia" w:ascii="仿宋_GB2312" w:hAnsi="仿宋_GB2312" w:eastAsia="仿宋_GB2312" w:cs="仿宋_GB2312"/>
          <w:spacing w:val="0"/>
          <w:sz w:val="32"/>
          <w:szCs w:val="32"/>
        </w:rPr>
        <w:t>的其他工作。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县级以上人民政府教育、人力资源社会保障部门应当将普及社会科学知识作为素质教育和继续教育的重要内容，组织、指导教育机构和职业培训机构开展社会科学普及活动。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司法行政、文化和旅游、广播电视</w:t>
      </w:r>
      <w:r>
        <w:rPr>
          <w:rFonts w:hint="eastAsia" w:ascii="仿宋_GB2312" w:hAnsi="仿宋_GB2312" w:eastAsia="仿宋_GB2312" w:cs="仿宋_GB2312"/>
          <w:spacing w:val="0"/>
          <w:sz w:val="32"/>
          <w:szCs w:val="32"/>
          <w:lang w:val="en-US" w:eastAsia="zh-CN"/>
        </w:rPr>
        <w:t>等</w:t>
      </w:r>
      <w:r>
        <w:rPr>
          <w:rFonts w:hint="eastAsia" w:ascii="仿宋_GB2312" w:hAnsi="仿宋_GB2312" w:eastAsia="仿宋_GB2312" w:cs="仿宋_GB2312"/>
          <w:spacing w:val="0"/>
          <w:sz w:val="32"/>
          <w:szCs w:val="32"/>
        </w:rPr>
        <w:t>部门应当组织、指导其主管的相关单位面向公众开展社会科学普及活动。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其他有关部门应当在各自职责范围内组织、指导社会科学普及</w:t>
      </w:r>
      <w:r>
        <w:rPr>
          <w:rFonts w:hint="eastAsia" w:ascii="仿宋_GB2312" w:hAnsi="仿宋_GB2312" w:eastAsia="仿宋_GB2312" w:cs="仿宋_GB2312"/>
          <w:spacing w:val="0"/>
          <w:sz w:val="32"/>
          <w:szCs w:val="32"/>
          <w:lang w:eastAsia="zh-CN"/>
        </w:rPr>
        <w:t>活动</w:t>
      </w:r>
      <w:r>
        <w:rPr>
          <w:rFonts w:hint="eastAsia" w:ascii="仿宋_GB2312" w:hAnsi="仿宋_GB2312" w:eastAsia="仿宋_GB2312" w:cs="仿宋_GB2312"/>
          <w:spacing w:val="0"/>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6"/>
          <w:sz w:val="32"/>
          <w:szCs w:val="32"/>
        </w:rPr>
      </w:pPr>
      <w:r>
        <w:rPr>
          <w:rFonts w:hint="eastAsia" w:ascii="黑体" w:hAnsi="黑体" w:eastAsia="黑体" w:cs="黑体"/>
          <w:spacing w:val="0"/>
          <w:sz w:val="32"/>
          <w:szCs w:val="32"/>
        </w:rPr>
        <w:t>第十一条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工会、共青团、妇联、科协、工商联、文联、残</w:t>
      </w:r>
      <w:r>
        <w:rPr>
          <w:rFonts w:hint="eastAsia" w:ascii="仿宋_GB2312" w:hAnsi="仿宋_GB2312" w:eastAsia="仿宋_GB2312" w:cs="仿宋_GB2312"/>
          <w:spacing w:val="6"/>
          <w:sz w:val="32"/>
          <w:szCs w:val="32"/>
        </w:rPr>
        <w:t>联等</w:t>
      </w:r>
      <w:r>
        <w:rPr>
          <w:rFonts w:hint="eastAsia" w:ascii="仿宋_GB2312" w:hAnsi="仿宋_GB2312" w:eastAsia="仿宋_GB2312" w:cs="仿宋_GB2312"/>
          <w:spacing w:val="6"/>
          <w:sz w:val="32"/>
          <w:szCs w:val="32"/>
          <w:lang w:eastAsia="zh-CN"/>
        </w:rPr>
        <w:t>人民</w:t>
      </w:r>
      <w:r>
        <w:rPr>
          <w:rFonts w:hint="eastAsia" w:ascii="仿宋_GB2312" w:hAnsi="仿宋_GB2312" w:eastAsia="仿宋_GB2312" w:cs="仿宋_GB2312"/>
          <w:spacing w:val="6"/>
          <w:sz w:val="32"/>
          <w:szCs w:val="32"/>
        </w:rPr>
        <w:t>团体应当按照社会科学普及规划、计划，结合工作对象的特点，组织开展</w:t>
      </w:r>
      <w:r>
        <w:rPr>
          <w:rFonts w:hint="eastAsia" w:ascii="仿宋_GB2312" w:hAnsi="仿宋_GB2312" w:eastAsia="仿宋_GB2312" w:cs="仿宋_GB2312"/>
          <w:spacing w:val="6"/>
          <w:sz w:val="32"/>
          <w:szCs w:val="32"/>
          <w:lang w:eastAsia="zh-CN"/>
        </w:rPr>
        <w:t>群众性、社会性、经常性的</w:t>
      </w:r>
      <w:r>
        <w:rPr>
          <w:rFonts w:hint="eastAsia" w:ascii="仿宋_GB2312" w:hAnsi="仿宋_GB2312" w:eastAsia="仿宋_GB2312" w:cs="仿宋_GB2312"/>
          <w:spacing w:val="6"/>
          <w:sz w:val="32"/>
          <w:szCs w:val="32"/>
        </w:rPr>
        <w:t>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仿宋_GB2312" w:hAnsi="仿宋_GB2312" w:eastAsia="仿宋_GB2312" w:cs="仿宋_GB2312"/>
          <w:b/>
          <w:bCs/>
          <w:spacing w:val="0"/>
          <w:sz w:val="32"/>
          <w:szCs w:val="32"/>
        </w:rPr>
      </w:pPr>
      <w:r>
        <w:rPr>
          <w:rFonts w:hint="eastAsia" w:ascii="黑体" w:hAnsi="黑体" w:eastAsia="黑体" w:cs="黑体"/>
          <w:spacing w:val="0"/>
          <w:sz w:val="32"/>
          <w:szCs w:val="32"/>
        </w:rPr>
        <w:t xml:space="preserve">第三章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内容与形式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b/>
          <w:bCs/>
          <w:spacing w:val="0"/>
          <w:sz w:val="32"/>
          <w:szCs w:val="32"/>
        </w:rPr>
      </w:pPr>
      <w:r>
        <w:rPr>
          <w:rFonts w:hint="eastAsia" w:ascii="黑体" w:hAnsi="黑体" w:eastAsia="黑体" w:cs="黑体"/>
          <w:spacing w:val="0"/>
          <w:sz w:val="32"/>
          <w:szCs w:val="32"/>
        </w:rPr>
        <w:t>第十二条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 xml:space="preserve">社会科学普及包括以下内容：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（一）马克思列宁主义、毛泽东思想、邓小平理论、“三个代表”重要思想、科学发展观、习近平新时代中国特色社会主义思想；</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二</w:t>
      </w:r>
      <w:r>
        <w:rPr>
          <w:rFonts w:hint="eastAsia" w:ascii="仿宋_GB2312" w:hAnsi="仿宋_GB2312" w:eastAsia="仿宋_GB2312" w:cs="仿宋_GB2312"/>
          <w:spacing w:val="0"/>
          <w:sz w:val="32"/>
          <w:szCs w:val="32"/>
        </w:rPr>
        <w:t>）宪法、法律</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法规基本知识；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三</w:t>
      </w:r>
      <w:r>
        <w:rPr>
          <w:rFonts w:hint="eastAsia" w:ascii="仿宋_GB2312" w:hAnsi="仿宋_GB2312" w:eastAsia="仿宋_GB2312" w:cs="仿宋_GB2312"/>
          <w:spacing w:val="0"/>
          <w:sz w:val="32"/>
          <w:szCs w:val="32"/>
        </w:rPr>
        <w:t>）社会主义核心价值观；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四</w:t>
      </w: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以伟大建党精神为源头的</w:t>
      </w:r>
      <w:r>
        <w:rPr>
          <w:rFonts w:hint="eastAsia" w:ascii="仿宋_GB2312" w:hAnsi="仿宋_GB2312" w:eastAsia="仿宋_GB2312" w:cs="仿宋_GB2312"/>
          <w:spacing w:val="0"/>
          <w:sz w:val="32"/>
          <w:szCs w:val="32"/>
        </w:rPr>
        <w:t>中国共产党人精神谱系；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（五）中国共产党</w:t>
      </w:r>
      <w:r>
        <w:rPr>
          <w:rFonts w:hint="eastAsia" w:ascii="仿宋_GB2312" w:hAnsi="仿宋_GB2312" w:eastAsia="仿宋_GB2312" w:cs="仿宋_GB2312"/>
          <w:spacing w:val="0"/>
          <w:sz w:val="32"/>
          <w:szCs w:val="32"/>
          <w:lang w:val="en-US" w:eastAsia="zh-CN"/>
        </w:rPr>
        <w:t>党</w:t>
      </w:r>
      <w:r>
        <w:rPr>
          <w:rFonts w:hint="eastAsia" w:ascii="仿宋_GB2312" w:hAnsi="仿宋_GB2312" w:eastAsia="仿宋_GB2312" w:cs="仿宋_GB2312"/>
          <w:spacing w:val="0"/>
          <w:sz w:val="32"/>
          <w:szCs w:val="32"/>
        </w:rPr>
        <w:t>史、新中国史、改革开放史、社会主义发展史</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中华民族发展史</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（六）</w:t>
      </w:r>
      <w:r>
        <w:rPr>
          <w:rFonts w:hint="eastAsia" w:ascii="仿宋_GB2312" w:hAnsi="仿宋_GB2312" w:eastAsia="仿宋_GB2312" w:cs="仿宋_GB2312"/>
          <w:spacing w:val="0"/>
          <w:sz w:val="32"/>
          <w:szCs w:val="32"/>
          <w:lang w:eastAsia="zh-CN"/>
        </w:rPr>
        <w:t>社会主义先进文化</w:t>
      </w:r>
      <w:r>
        <w:rPr>
          <w:rFonts w:hint="eastAsia" w:ascii="仿宋_GB2312" w:hAnsi="仿宋_GB2312" w:eastAsia="仿宋_GB2312" w:cs="仿宋_GB2312"/>
          <w:spacing w:val="0"/>
          <w:sz w:val="32"/>
          <w:szCs w:val="32"/>
        </w:rPr>
        <w:t>、革命文化、</w:t>
      </w:r>
      <w:r>
        <w:rPr>
          <w:rFonts w:hint="eastAsia" w:ascii="仿宋_GB2312" w:hAnsi="仿宋_GB2312" w:eastAsia="仿宋_GB2312" w:cs="仿宋_GB2312"/>
          <w:spacing w:val="0"/>
          <w:sz w:val="32"/>
          <w:szCs w:val="32"/>
          <w:lang w:eastAsia="zh-CN"/>
        </w:rPr>
        <w:t>中华优秀传统文化</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rPr>
        <w:t>（七）大别山精神、新四军精神、淮海战役精神、渡江精神、小岗精神等</w:t>
      </w:r>
      <w:r>
        <w:rPr>
          <w:rFonts w:hint="eastAsia" w:ascii="仿宋_GB2312" w:hAnsi="仿宋_GB2312" w:eastAsia="仿宋_GB2312" w:cs="仿宋_GB2312"/>
          <w:spacing w:val="0"/>
          <w:sz w:val="32"/>
          <w:szCs w:val="32"/>
          <w:lang w:val="en-US" w:eastAsia="zh-CN"/>
        </w:rPr>
        <w:t>革命精神</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八</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徽文化、长江文化、淮河文化、大运河文化等特色文化；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九</w:t>
      </w:r>
      <w:r>
        <w:rPr>
          <w:rFonts w:hint="eastAsia" w:ascii="仿宋_GB2312" w:hAnsi="仿宋_GB2312" w:eastAsia="仿宋_GB2312" w:cs="仿宋_GB2312"/>
          <w:spacing w:val="0"/>
          <w:sz w:val="32"/>
          <w:szCs w:val="32"/>
        </w:rPr>
        <w:t>）哲学、经济学、法学、教育学、文学、历史学、军事学、管理学、艺术学、交叉学科等</w:t>
      </w:r>
      <w:r>
        <w:rPr>
          <w:rFonts w:hint="eastAsia" w:ascii="仿宋_GB2312" w:hAnsi="仿宋_GB2312" w:eastAsia="仿宋_GB2312" w:cs="仿宋_GB2312"/>
          <w:spacing w:val="0"/>
          <w:sz w:val="32"/>
          <w:szCs w:val="32"/>
          <w:lang w:val="en-US" w:eastAsia="zh-CN"/>
        </w:rPr>
        <w:t>学科门类</w:t>
      </w:r>
      <w:r>
        <w:rPr>
          <w:rFonts w:hint="eastAsia" w:ascii="仿宋_GB2312" w:hAnsi="仿宋_GB2312" w:eastAsia="仿宋_GB2312" w:cs="仿宋_GB2312"/>
          <w:spacing w:val="0"/>
          <w:sz w:val="32"/>
          <w:szCs w:val="32"/>
        </w:rPr>
        <w:t>的</w:t>
      </w:r>
      <w:r>
        <w:rPr>
          <w:rFonts w:hint="eastAsia" w:ascii="仿宋_GB2312" w:hAnsi="仿宋_GB2312" w:eastAsia="仿宋_GB2312" w:cs="仿宋_GB2312"/>
          <w:spacing w:val="0"/>
          <w:sz w:val="32"/>
          <w:szCs w:val="32"/>
          <w:lang w:val="en-US" w:eastAsia="zh-CN"/>
        </w:rPr>
        <w:t>基本</w:t>
      </w:r>
      <w:r>
        <w:rPr>
          <w:rFonts w:hint="eastAsia" w:ascii="仿宋_GB2312" w:hAnsi="仿宋_GB2312" w:eastAsia="仿宋_GB2312" w:cs="仿宋_GB2312"/>
          <w:spacing w:val="0"/>
          <w:sz w:val="32"/>
          <w:szCs w:val="32"/>
        </w:rPr>
        <w:t>知识</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十</w:t>
      </w:r>
      <w:r>
        <w:rPr>
          <w:rFonts w:hint="eastAsia" w:ascii="仿宋_GB2312" w:hAnsi="仿宋_GB2312" w:eastAsia="仿宋_GB2312" w:cs="仿宋_GB2312"/>
          <w:spacing w:val="0"/>
          <w:sz w:val="32"/>
          <w:szCs w:val="32"/>
          <w:lang w:eastAsia="zh-CN"/>
        </w:rPr>
        <w:t xml:space="preserve">）简约适度、绿色低碳、文明健康的生活理念和生活方式；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（十一）社会科学其他相关内容。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第十三条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社会科学普及的形式</w:t>
      </w:r>
      <w:r>
        <w:rPr>
          <w:rFonts w:hint="eastAsia" w:ascii="仿宋_GB2312" w:hAnsi="仿宋_GB2312" w:eastAsia="仿宋_GB2312" w:cs="仿宋_GB2312"/>
          <w:spacing w:val="0"/>
          <w:sz w:val="32"/>
          <w:szCs w:val="32"/>
          <w:lang w:val="en-US" w:eastAsia="zh-CN"/>
        </w:rPr>
        <w:t>包括</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（一）举办社会科学讲座、论坛、座谈会、报告会、读书会、知识竞赛等活动；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（二）编写、制作、出版社会科学普及图书、音像制品、应用软件、电子出版物和网络出版物，制作和发布社会科学普及公益广告；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（三）利用图书</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rPr>
        <w:t>报刊、广播</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rPr>
        <w:t>电视、电影、互联网</w:t>
      </w:r>
      <w:r>
        <w:rPr>
          <w:rFonts w:hint="eastAsia" w:ascii="仿宋_GB2312" w:hAnsi="仿宋_GB2312" w:eastAsia="仿宋_GB2312" w:cs="仿宋_GB2312"/>
          <w:spacing w:val="0"/>
          <w:sz w:val="32"/>
          <w:szCs w:val="32"/>
          <w:lang w:val="en-US" w:eastAsia="zh-CN"/>
        </w:rPr>
        <w:t>等</w:t>
      </w:r>
      <w:r>
        <w:rPr>
          <w:rFonts w:hint="eastAsia" w:ascii="仿宋_GB2312" w:hAnsi="仿宋_GB2312" w:eastAsia="仿宋_GB2312" w:cs="仿宋_GB2312"/>
          <w:spacing w:val="0"/>
          <w:sz w:val="32"/>
          <w:szCs w:val="32"/>
        </w:rPr>
        <w:t>传播社会科学知识；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四</w:t>
      </w:r>
      <w:r>
        <w:rPr>
          <w:rFonts w:hint="eastAsia" w:ascii="仿宋_GB2312" w:hAnsi="仿宋_GB2312" w:eastAsia="仿宋_GB2312" w:cs="仿宋_GB2312"/>
          <w:spacing w:val="0"/>
          <w:sz w:val="32"/>
          <w:szCs w:val="32"/>
          <w:lang w:eastAsia="zh-CN"/>
        </w:rPr>
        <w:t>）利用新媒体、新技术开发动漫、短视频等社会科学普及作品，建设社会科学普及场景；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eastAsia="zh-CN"/>
        </w:rPr>
        <w:t>五</w:t>
      </w:r>
      <w:r>
        <w:rPr>
          <w:rFonts w:hint="eastAsia" w:ascii="仿宋_GB2312" w:hAnsi="仿宋_GB2312" w:eastAsia="仿宋_GB2312" w:cs="仿宋_GB2312"/>
          <w:spacing w:val="0"/>
          <w:sz w:val="32"/>
          <w:szCs w:val="32"/>
        </w:rPr>
        <w:t>）利用</w:t>
      </w:r>
      <w:r>
        <w:rPr>
          <w:rFonts w:hint="eastAsia" w:ascii="仿宋_GB2312" w:hAnsi="仿宋_GB2312" w:eastAsia="仿宋_GB2312" w:cs="仿宋_GB2312"/>
          <w:spacing w:val="0"/>
          <w:sz w:val="32"/>
          <w:szCs w:val="32"/>
          <w:lang w:eastAsia="zh-CN"/>
        </w:rPr>
        <w:t>爱国主义教育基地、社会科学普及基地等</w:t>
      </w:r>
      <w:r>
        <w:rPr>
          <w:rFonts w:hint="eastAsia" w:ascii="仿宋_GB2312" w:hAnsi="仿宋_GB2312" w:eastAsia="仿宋_GB2312" w:cs="仿宋_GB2312"/>
          <w:spacing w:val="0"/>
          <w:sz w:val="32"/>
          <w:szCs w:val="32"/>
        </w:rPr>
        <w:t>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六</w:t>
      </w:r>
      <w:r>
        <w:rPr>
          <w:rFonts w:hint="eastAsia" w:ascii="仿宋_GB2312" w:hAnsi="仿宋_GB2312" w:eastAsia="仿宋_GB2312" w:cs="仿宋_GB2312"/>
          <w:spacing w:val="0"/>
          <w:sz w:val="32"/>
          <w:szCs w:val="32"/>
        </w:rPr>
        <w:t>）利用</w:t>
      </w:r>
      <w:r>
        <w:rPr>
          <w:rFonts w:hint="eastAsia" w:ascii="仿宋_GB2312" w:hAnsi="仿宋_GB2312" w:eastAsia="仿宋_GB2312" w:cs="仿宋_GB2312"/>
          <w:spacing w:val="0"/>
          <w:sz w:val="32"/>
          <w:szCs w:val="32"/>
          <w:lang w:val="en-US" w:eastAsia="zh-CN"/>
        </w:rPr>
        <w:t>党史方志馆、档案馆、</w:t>
      </w:r>
      <w:r>
        <w:rPr>
          <w:rFonts w:hint="eastAsia" w:ascii="仿宋_GB2312" w:hAnsi="仿宋_GB2312" w:eastAsia="仿宋_GB2312" w:cs="仿宋_GB2312"/>
          <w:spacing w:val="0"/>
          <w:sz w:val="32"/>
          <w:szCs w:val="32"/>
        </w:rPr>
        <w:t>图书馆、博物馆、文化馆（站）、美术馆、科技馆、纪念馆、</w:t>
      </w:r>
      <w:r>
        <w:rPr>
          <w:rFonts w:hint="eastAsia" w:ascii="仿宋_GB2312" w:hAnsi="仿宋_GB2312" w:eastAsia="仿宋_GB2312" w:cs="仿宋_GB2312"/>
          <w:spacing w:val="0"/>
          <w:sz w:val="32"/>
          <w:szCs w:val="32"/>
          <w:lang w:eastAsia="zh-CN"/>
        </w:rPr>
        <w:t>名人馆、校史馆、</w:t>
      </w:r>
      <w:r>
        <w:rPr>
          <w:rFonts w:hint="eastAsia" w:ascii="仿宋_GB2312" w:hAnsi="仿宋_GB2312" w:eastAsia="仿宋_GB2312" w:cs="仿宋_GB2312"/>
          <w:spacing w:val="0"/>
          <w:sz w:val="32"/>
          <w:szCs w:val="32"/>
        </w:rPr>
        <w:t>体育场馆、工人文化宫、青少年宫、妇女儿童活动中心、老年人活动中心等开展社会科学普及活动；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lang w:val="en-US" w:eastAsia="zh-CN"/>
        </w:rPr>
        <w:t>七</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利用基层综合性文化服务中心、新时代文明实践中心（所、站）、党群服务中心、社区服务中心（站）等开展社会科学普及活动；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八</w:t>
      </w:r>
      <w:r>
        <w:rPr>
          <w:rFonts w:hint="eastAsia" w:ascii="仿宋_GB2312" w:hAnsi="仿宋_GB2312" w:eastAsia="仿宋_GB2312" w:cs="仿宋_GB2312"/>
          <w:spacing w:val="0"/>
          <w:sz w:val="32"/>
          <w:szCs w:val="32"/>
        </w:rPr>
        <w:t>）利用</w:t>
      </w:r>
      <w:r>
        <w:rPr>
          <w:rFonts w:hint="eastAsia" w:ascii="仿宋_GB2312" w:hAnsi="仿宋_GB2312" w:eastAsia="仿宋_GB2312" w:cs="仿宋_GB2312"/>
          <w:spacing w:val="0"/>
          <w:sz w:val="32"/>
          <w:szCs w:val="32"/>
          <w:lang w:eastAsia="zh-CN"/>
        </w:rPr>
        <w:t>全民阅读、</w:t>
      </w:r>
      <w:r>
        <w:rPr>
          <w:rFonts w:hint="eastAsia" w:ascii="仿宋_GB2312" w:hAnsi="仿宋_GB2312" w:eastAsia="仿宋_GB2312" w:cs="仿宋_GB2312"/>
          <w:spacing w:val="0"/>
          <w:sz w:val="32"/>
          <w:szCs w:val="32"/>
        </w:rPr>
        <w:t>安徽人文讲坛、社科名家大巡讲等平台开展社会科学普及活动；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九</w:t>
      </w:r>
      <w:r>
        <w:rPr>
          <w:rFonts w:hint="eastAsia" w:ascii="仿宋_GB2312" w:hAnsi="仿宋_GB2312" w:eastAsia="仿宋_GB2312" w:cs="仿宋_GB2312"/>
          <w:spacing w:val="0"/>
          <w:sz w:val="32"/>
          <w:szCs w:val="32"/>
        </w:rPr>
        <w:t>）利用社会科学普及</w:t>
      </w:r>
      <w:r>
        <w:rPr>
          <w:rFonts w:hint="eastAsia" w:ascii="仿宋_GB2312" w:hAnsi="仿宋_GB2312" w:eastAsia="仿宋_GB2312" w:cs="仿宋_GB2312"/>
          <w:spacing w:val="0"/>
          <w:sz w:val="32"/>
          <w:szCs w:val="32"/>
          <w:lang w:val="en-US" w:eastAsia="zh-CN"/>
        </w:rPr>
        <w:t>基地、</w:t>
      </w:r>
      <w:r>
        <w:rPr>
          <w:rFonts w:hint="eastAsia" w:ascii="仿宋_GB2312" w:hAnsi="仿宋_GB2312" w:eastAsia="仿宋_GB2312" w:cs="仿宋_GB2312"/>
          <w:spacing w:val="0"/>
          <w:sz w:val="32"/>
          <w:szCs w:val="32"/>
        </w:rPr>
        <w:t>平台</w:t>
      </w:r>
      <w:r>
        <w:rPr>
          <w:rFonts w:hint="eastAsia" w:ascii="仿宋_GB2312" w:hAnsi="仿宋_GB2312" w:eastAsia="仿宋_GB2312" w:cs="仿宋_GB2312"/>
          <w:spacing w:val="0"/>
          <w:sz w:val="32"/>
          <w:szCs w:val="32"/>
          <w:lang w:eastAsia="zh-CN"/>
        </w:rPr>
        <w:t>等</w:t>
      </w:r>
      <w:r>
        <w:rPr>
          <w:rFonts w:hint="eastAsia" w:ascii="仿宋_GB2312" w:hAnsi="仿宋_GB2312" w:eastAsia="仿宋_GB2312" w:cs="仿宋_GB2312"/>
          <w:spacing w:val="0"/>
          <w:sz w:val="32"/>
          <w:szCs w:val="32"/>
        </w:rPr>
        <w:t>开展</w:t>
      </w:r>
      <w:r>
        <w:rPr>
          <w:rFonts w:hint="eastAsia" w:ascii="仿宋_GB2312" w:hAnsi="仿宋_GB2312" w:eastAsia="仿宋_GB2312" w:cs="仿宋_GB2312"/>
          <w:spacing w:val="0"/>
          <w:sz w:val="32"/>
          <w:szCs w:val="32"/>
          <w:lang w:val="en-US" w:eastAsia="zh-CN"/>
        </w:rPr>
        <w:t>对外</w:t>
      </w:r>
      <w:r>
        <w:rPr>
          <w:rFonts w:hint="eastAsia" w:ascii="仿宋_GB2312" w:hAnsi="仿宋_GB2312" w:eastAsia="仿宋_GB2312" w:cs="仿宋_GB2312"/>
          <w:spacing w:val="0"/>
          <w:sz w:val="32"/>
          <w:szCs w:val="32"/>
        </w:rPr>
        <w:t>交流合作活动；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w:t>
      </w:r>
      <w:r>
        <w:rPr>
          <w:rFonts w:hint="eastAsia" w:ascii="仿宋_GB2312" w:hAnsi="仿宋_GB2312" w:eastAsia="仿宋_GB2312" w:cs="仿宋_GB2312"/>
          <w:spacing w:val="0"/>
          <w:sz w:val="32"/>
          <w:szCs w:val="32"/>
          <w:lang w:val="en-US" w:eastAsia="zh-CN"/>
        </w:rPr>
        <w:t>十</w:t>
      </w:r>
      <w:r>
        <w:rPr>
          <w:rFonts w:hint="eastAsia" w:ascii="仿宋_GB2312" w:hAnsi="仿宋_GB2312" w:eastAsia="仿宋_GB2312" w:cs="仿宋_GB2312"/>
          <w:spacing w:val="0"/>
          <w:sz w:val="32"/>
          <w:szCs w:val="32"/>
        </w:rPr>
        <w:t>）其他社会科学普及形式。</w:t>
      </w:r>
    </w:p>
    <w:p>
      <w:pPr>
        <w:keepNext w:val="0"/>
        <w:keepLines w:val="0"/>
        <w:pageBreakBefore w:val="0"/>
        <w:widowControl w:val="0"/>
        <w:suppressLineNumbers w:val="0"/>
        <w:kinsoku/>
        <w:wordWrap/>
        <w:overflowPunct/>
        <w:topLinePunct w:val="0"/>
        <w:autoSpaceDE/>
        <w:autoSpaceDN/>
        <w:bidi w:val="0"/>
        <w:adjustRightInd/>
        <w:snapToGrid/>
        <w:ind w:firstLine="632" w:firstLineChars="200"/>
        <w:jc w:val="left"/>
        <w:rPr>
          <w:color w:val="0000FF"/>
        </w:rPr>
      </w:pPr>
      <w:r>
        <w:rPr>
          <w:rFonts w:hint="eastAsia" w:ascii="黑体" w:hAnsi="黑体" w:eastAsia="黑体" w:cs="黑体"/>
          <w:spacing w:val="0"/>
          <w:sz w:val="32"/>
          <w:szCs w:val="32"/>
          <w:lang w:val="en-US" w:eastAsia="zh-CN"/>
        </w:rPr>
        <w:t xml:space="preserve">第十四条  </w:t>
      </w:r>
      <w:r>
        <w:rPr>
          <w:rFonts w:hint="eastAsia" w:ascii="仿宋_GB2312" w:hAnsi="仿宋_GB2312" w:eastAsia="仿宋_GB2312" w:cs="仿宋_GB2312"/>
          <w:spacing w:val="0"/>
          <w:sz w:val="32"/>
          <w:szCs w:val="32"/>
          <w:lang w:val="en-US" w:eastAsia="zh-CN"/>
        </w:rPr>
        <w:t>推进社会科学对外传播和学术交流合作，支持优秀学术网站和学术期刊建设外文平台，支持社会科学研究人员参与国内外学术交流活动，推介安徽特色文化和优秀研究成果。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黑体" w:hAnsi="黑体" w:eastAsia="黑体" w:cs="黑体"/>
          <w:color w:val="000000"/>
          <w:kern w:val="0"/>
          <w:sz w:val="31"/>
          <w:szCs w:val="31"/>
          <w:lang w:val="en-US" w:eastAsia="zh-CN" w:bidi="ar"/>
        </w:rPr>
      </w:pPr>
      <w:r>
        <w:rPr>
          <w:rFonts w:hint="eastAsia" w:ascii="仿宋_GB2312" w:hAnsi="仿宋_GB2312" w:eastAsia="仿宋_GB2312" w:cs="仿宋_GB2312"/>
          <w:spacing w:val="0"/>
          <w:sz w:val="32"/>
          <w:szCs w:val="32"/>
          <w:lang w:val="en-US" w:eastAsia="zh-CN"/>
        </w:rPr>
        <w:t>推动建立长三角地区社会科学普及交流合作机制。</w:t>
      </w:r>
      <w:r>
        <w:rPr>
          <w:rFonts w:hint="eastAsia" w:ascii="黑体" w:hAnsi="黑体" w:eastAsia="黑体" w:cs="黑体"/>
          <w:color w:val="000000"/>
          <w:kern w:val="0"/>
          <w:sz w:val="31"/>
          <w:szCs w:val="31"/>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val="en-US" w:eastAsia="zh-CN"/>
        </w:rPr>
        <w:t>五</w:t>
      </w:r>
      <w:r>
        <w:rPr>
          <w:rFonts w:hint="eastAsia" w:ascii="黑体" w:hAnsi="黑体" w:eastAsia="黑体" w:cs="黑体"/>
          <w:spacing w:val="0"/>
          <w:sz w:val="32"/>
          <w:szCs w:val="32"/>
        </w:rPr>
        <w:t>条</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每年</w:t>
      </w:r>
      <w:r>
        <w:rPr>
          <w:rFonts w:hint="eastAsia" w:ascii="仿宋_GB2312" w:hAnsi="仿宋_GB2312" w:eastAsia="仿宋_GB2312" w:cs="仿宋_GB2312"/>
          <w:spacing w:val="0"/>
          <w:sz w:val="32"/>
          <w:szCs w:val="32"/>
          <w:lang w:val="en-US" w:eastAsia="zh-CN"/>
        </w:rPr>
        <w:t>九</w:t>
      </w:r>
      <w:r>
        <w:rPr>
          <w:rFonts w:hint="eastAsia" w:ascii="仿宋_GB2312" w:hAnsi="仿宋_GB2312" w:eastAsia="仿宋_GB2312" w:cs="仿宋_GB2312"/>
          <w:spacing w:val="0"/>
          <w:sz w:val="32"/>
          <w:szCs w:val="32"/>
        </w:rPr>
        <w:t xml:space="preserve">月为全省社会科学普及月。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在社会科学普及月期间，各级人民政府、有关主管部门、社科联和有关单位应当结合实际，组织开展形式多样的社会科学普及活动。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黑体" w:hAnsi="黑体" w:eastAsia="黑体" w:cs="黑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黑体" w:hAnsi="黑体" w:eastAsia="黑体" w:cs="黑体"/>
          <w:spacing w:val="0"/>
          <w:sz w:val="32"/>
          <w:szCs w:val="32"/>
        </w:rPr>
      </w:pPr>
      <w:r>
        <w:rPr>
          <w:rFonts w:hint="eastAsia" w:ascii="黑体" w:hAnsi="黑体" w:eastAsia="黑体" w:cs="黑体"/>
          <w:spacing w:val="0"/>
          <w:sz w:val="32"/>
          <w:szCs w:val="32"/>
        </w:rPr>
        <w:t xml:space="preserve">第四章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社会责任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pStyle w:val="26"/>
        <w:keepNext w:val="0"/>
        <w:keepLines w:val="0"/>
        <w:pageBreakBefore w:val="0"/>
        <w:widowControl w:val="0"/>
        <w:numPr>
          <w:ilvl w:val="0"/>
          <w:numId w:val="0"/>
        </w:numPr>
        <w:kinsoku/>
        <w:wordWrap/>
        <w:overflowPunct/>
        <w:topLinePunct w:val="0"/>
        <w:autoSpaceDE/>
        <w:autoSpaceDN/>
        <w:bidi w:val="0"/>
        <w:adjustRightInd/>
        <w:snapToGrid/>
        <w:ind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kern w:val="2"/>
          <w:sz w:val="32"/>
          <w:szCs w:val="32"/>
          <w:lang w:val="en-US" w:eastAsia="zh-CN" w:bidi="ar-SA"/>
        </w:rPr>
        <w:t>第十六条</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国家机关、企</w:t>
      </w:r>
      <w:r>
        <w:rPr>
          <w:rFonts w:hint="eastAsia" w:ascii="仿宋_GB2312" w:hAnsi="仿宋_GB2312" w:eastAsia="仿宋_GB2312" w:cs="仿宋_GB2312"/>
          <w:spacing w:val="0"/>
          <w:kern w:val="2"/>
          <w:sz w:val="32"/>
          <w:szCs w:val="32"/>
          <w:lang w:val="en-US" w:eastAsia="zh-CN" w:bidi="ar-SA"/>
        </w:rPr>
        <w:t>业</w:t>
      </w:r>
      <w:r>
        <w:rPr>
          <w:rFonts w:hint="eastAsia" w:ascii="仿宋_GB2312" w:hAnsi="仿宋_GB2312" w:eastAsia="仿宋_GB2312" w:cs="仿宋_GB2312"/>
          <w:spacing w:val="0"/>
          <w:sz w:val="32"/>
          <w:szCs w:val="32"/>
        </w:rPr>
        <w:t>事业单位、</w:t>
      </w:r>
      <w:r>
        <w:rPr>
          <w:rFonts w:hint="default" w:ascii="仿宋_GB2312" w:hAnsi="仿宋_GB2312" w:eastAsia="仿宋_GB2312" w:cs="仿宋_GB2312"/>
          <w:spacing w:val="0"/>
          <w:sz w:val="32"/>
          <w:szCs w:val="32"/>
          <w:lang w:val="en"/>
        </w:rPr>
        <w:t>社会科学类</w:t>
      </w:r>
      <w:r>
        <w:rPr>
          <w:rFonts w:hint="eastAsia" w:ascii="仿宋_GB2312" w:hAnsi="仿宋_GB2312" w:eastAsia="仿宋_GB2312" w:cs="仿宋_GB2312"/>
          <w:spacing w:val="0"/>
          <w:sz w:val="32"/>
          <w:szCs w:val="32"/>
        </w:rPr>
        <w:t>社会组织等应当结合各自实际开展社会科学普及活动，具备条件的可以面向社会公众开放活动场馆、设施。</w:t>
      </w:r>
    </w:p>
    <w:p>
      <w:pPr>
        <w:pStyle w:val="26"/>
        <w:keepNext w:val="0"/>
        <w:keepLines w:val="0"/>
        <w:pageBreakBefore w:val="0"/>
        <w:widowControl w:val="0"/>
        <w:numPr>
          <w:ilvl w:val="0"/>
          <w:numId w:val="0"/>
        </w:numPr>
        <w:kinsoku/>
        <w:wordWrap/>
        <w:overflowPunct/>
        <w:topLinePunct w:val="0"/>
        <w:autoSpaceDE/>
        <w:autoSpaceDN/>
        <w:bidi w:val="0"/>
        <w:adjustRightInd/>
        <w:snapToGrid/>
        <w:rPr>
          <w:rFonts w:hint="default" w:ascii="黑体" w:hAnsi="黑体" w:eastAsia="黑体" w:cs="黑体"/>
          <w:spacing w:val="0"/>
          <w:kern w:val="2"/>
          <w:sz w:val="32"/>
          <w:szCs w:val="32"/>
          <w:lang w:val="en-US" w:eastAsia="zh-CN" w:bidi="ar-SA"/>
        </w:rPr>
      </w:pPr>
      <w:r>
        <w:rPr>
          <w:rFonts w:hint="eastAsia"/>
          <w:lang w:val="en-US" w:eastAsia="zh-CN"/>
        </w:rPr>
        <w:t xml:space="preserve">   </w:t>
      </w:r>
      <w:r>
        <w:rPr>
          <w:rFonts w:hint="eastAsia" w:ascii="仿宋_GB2312" w:hAnsi="仿宋_GB2312" w:eastAsia="仿宋_GB2312" w:cs="仿宋_GB2312"/>
          <w:spacing w:val="0"/>
          <w:kern w:val="2"/>
          <w:sz w:val="32"/>
          <w:szCs w:val="32"/>
          <w:lang w:val="en-US" w:eastAsia="zh-CN" w:bidi="ar-SA"/>
        </w:rPr>
        <w:t xml:space="preserve"> 鼓励、支持社会力量依法开展社会科学普及活动。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val="en-US" w:eastAsia="zh-CN"/>
        </w:rPr>
        <w:t>七</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高等院校和社会科学研究机构应当</w:t>
      </w:r>
      <w:r>
        <w:rPr>
          <w:rFonts w:hint="eastAsia" w:ascii="仿宋_GB2312" w:hAnsi="仿宋_GB2312" w:eastAsia="仿宋_GB2312" w:cs="仿宋_GB2312"/>
          <w:spacing w:val="0"/>
          <w:sz w:val="32"/>
          <w:szCs w:val="32"/>
          <w:lang w:val="en-US" w:eastAsia="zh-CN"/>
        </w:rPr>
        <w:t>采取</w:t>
      </w:r>
      <w:r>
        <w:rPr>
          <w:rFonts w:hint="eastAsia" w:ascii="仿宋_GB2312" w:hAnsi="仿宋_GB2312" w:eastAsia="仿宋_GB2312" w:cs="仿宋_GB2312"/>
          <w:spacing w:val="0"/>
          <w:sz w:val="32"/>
          <w:szCs w:val="32"/>
          <w:lang w:val="en" w:eastAsia="zh-CN"/>
        </w:rPr>
        <w:t>组织</w:t>
      </w:r>
      <w:r>
        <w:rPr>
          <w:rFonts w:hint="default" w:ascii="仿宋_GB2312" w:hAnsi="仿宋_GB2312" w:eastAsia="仿宋_GB2312" w:cs="仿宋_GB2312"/>
          <w:spacing w:val="0"/>
          <w:sz w:val="32"/>
          <w:szCs w:val="32"/>
          <w:lang w:val="en" w:eastAsia="zh-CN"/>
        </w:rPr>
        <w:t>讲座、咨询和</w:t>
      </w:r>
      <w:r>
        <w:rPr>
          <w:rFonts w:hint="eastAsia" w:ascii="仿宋_GB2312" w:hAnsi="仿宋_GB2312" w:eastAsia="仿宋_GB2312" w:cs="仿宋_GB2312"/>
          <w:spacing w:val="0"/>
          <w:sz w:val="32"/>
          <w:szCs w:val="32"/>
          <w:lang w:val="en" w:eastAsia="zh-CN"/>
        </w:rPr>
        <w:t>公开课等形式，</w:t>
      </w:r>
      <w:r>
        <w:rPr>
          <w:rFonts w:hint="default" w:ascii="仿宋_GB2312" w:hAnsi="仿宋_GB2312" w:eastAsia="仿宋_GB2312" w:cs="仿宋_GB2312"/>
          <w:spacing w:val="0"/>
          <w:sz w:val="32"/>
          <w:szCs w:val="32"/>
          <w:lang w:val="en" w:eastAsia="zh-CN"/>
        </w:rPr>
        <w:t>有序</w:t>
      </w:r>
      <w:r>
        <w:rPr>
          <w:rFonts w:hint="eastAsia" w:ascii="仿宋_GB2312" w:hAnsi="仿宋_GB2312" w:eastAsia="仿宋_GB2312" w:cs="仿宋_GB2312"/>
          <w:spacing w:val="0"/>
          <w:sz w:val="32"/>
          <w:szCs w:val="32"/>
          <w:lang w:val="en" w:eastAsia="zh-CN"/>
        </w:rPr>
        <w:t>推动</w:t>
      </w:r>
      <w:r>
        <w:rPr>
          <w:rFonts w:hint="default" w:ascii="仿宋_GB2312" w:hAnsi="仿宋_GB2312" w:eastAsia="仿宋_GB2312" w:cs="仿宋_GB2312"/>
          <w:spacing w:val="0"/>
          <w:sz w:val="32"/>
          <w:szCs w:val="32"/>
          <w:lang w:val="en" w:eastAsia="zh-CN"/>
        </w:rPr>
        <w:t>社会科学相关学术资源开放共享，</w:t>
      </w:r>
      <w:r>
        <w:rPr>
          <w:rFonts w:hint="eastAsia" w:ascii="仿宋_GB2312" w:hAnsi="仿宋_GB2312" w:eastAsia="仿宋_GB2312" w:cs="仿宋_GB2312"/>
          <w:spacing w:val="0"/>
          <w:sz w:val="32"/>
          <w:szCs w:val="32"/>
        </w:rPr>
        <w:t>指导、支持本单位社会科学工作者开展社会科学普及创作和研究成果的推广应用</w:t>
      </w:r>
      <w:r>
        <w:rPr>
          <w:rFonts w:hint="eastAsia" w:ascii="仿宋_GB2312" w:hAnsi="仿宋_GB2312" w:eastAsia="仿宋_GB2312" w:cs="仿宋_GB2312"/>
          <w:spacing w:val="0"/>
          <w:sz w:val="32"/>
          <w:szCs w:val="32"/>
          <w:lang w:eastAsia="zh-CN"/>
        </w:rPr>
        <w:t>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b/>
          <w:bCs/>
          <w:spacing w:val="0"/>
          <w:sz w:val="32"/>
          <w:szCs w:val="32"/>
        </w:rPr>
      </w:pPr>
      <w:r>
        <w:rPr>
          <w:rFonts w:hint="eastAsia" w:ascii="黑体" w:hAnsi="黑体" w:eastAsia="黑体" w:cs="黑体"/>
          <w:spacing w:val="0"/>
          <w:sz w:val="32"/>
          <w:szCs w:val="32"/>
        </w:rPr>
        <w:t>第十</w:t>
      </w:r>
      <w:r>
        <w:rPr>
          <w:rFonts w:hint="eastAsia" w:ascii="黑体" w:hAnsi="黑体" w:eastAsia="黑体" w:cs="黑体"/>
          <w:spacing w:val="0"/>
          <w:sz w:val="32"/>
          <w:szCs w:val="32"/>
          <w:lang w:val="en-US" w:eastAsia="zh-CN"/>
        </w:rPr>
        <w:t>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各级党校（行政学院）、社会主义学院应当将社会科学普及</w:t>
      </w:r>
      <w:r>
        <w:rPr>
          <w:rFonts w:hint="eastAsia" w:ascii="仿宋_GB2312" w:hAnsi="仿宋_GB2312" w:eastAsia="仿宋_GB2312" w:cs="仿宋_GB2312"/>
          <w:spacing w:val="0"/>
          <w:sz w:val="32"/>
          <w:szCs w:val="32"/>
          <w:lang w:val="en-US" w:eastAsia="zh-CN"/>
        </w:rPr>
        <w:t>相关内容</w:t>
      </w:r>
      <w:r>
        <w:rPr>
          <w:rFonts w:hint="eastAsia" w:ascii="仿宋_GB2312" w:hAnsi="仿宋_GB2312" w:eastAsia="仿宋_GB2312" w:cs="仿宋_GB2312"/>
          <w:spacing w:val="0"/>
          <w:sz w:val="32"/>
          <w:szCs w:val="32"/>
        </w:rPr>
        <w:t>纳入教学和培训计划，</w:t>
      </w:r>
      <w:r>
        <w:rPr>
          <w:rFonts w:hint="default" w:ascii="仿宋_GB2312" w:hAnsi="仿宋_GB2312" w:eastAsia="仿宋_GB2312" w:cs="仿宋_GB2312"/>
          <w:spacing w:val="0"/>
          <w:sz w:val="32"/>
          <w:szCs w:val="32"/>
          <w:lang w:val="en" w:eastAsia="zh-CN"/>
        </w:rPr>
        <w:t>开设社会科学普及相关课程</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十九</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社会科学类社会组织应当</w:t>
      </w:r>
      <w:r>
        <w:rPr>
          <w:rFonts w:hint="default" w:ascii="仿宋_GB2312" w:hAnsi="仿宋_GB2312" w:eastAsia="仿宋_GB2312" w:cs="仿宋_GB2312"/>
          <w:spacing w:val="0"/>
          <w:sz w:val="32"/>
          <w:szCs w:val="32"/>
          <w:lang w:val="en" w:eastAsia="zh-CN"/>
        </w:rPr>
        <w:t>发挥</w:t>
      </w:r>
      <w:r>
        <w:rPr>
          <w:rFonts w:hint="eastAsia" w:ascii="仿宋_GB2312" w:hAnsi="仿宋_GB2312" w:eastAsia="仿宋_GB2312" w:cs="仿宋_GB2312"/>
          <w:spacing w:val="0"/>
          <w:sz w:val="32"/>
          <w:szCs w:val="32"/>
          <w:lang w:val="en" w:eastAsia="zh-CN"/>
        </w:rPr>
        <w:t>专业</w:t>
      </w:r>
      <w:r>
        <w:rPr>
          <w:rFonts w:hint="default" w:ascii="仿宋_GB2312" w:hAnsi="仿宋_GB2312" w:eastAsia="仿宋_GB2312" w:cs="仿宋_GB2312"/>
          <w:spacing w:val="0"/>
          <w:sz w:val="32"/>
          <w:szCs w:val="32"/>
          <w:lang w:val="en" w:eastAsia="zh-CN"/>
        </w:rPr>
        <w:t>和人才优势</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rPr>
        <w:t>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二十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学校应当</w:t>
      </w:r>
      <w:r>
        <w:rPr>
          <w:rFonts w:hint="default" w:ascii="仿宋_GB2312" w:hAnsi="仿宋_GB2312" w:eastAsia="仿宋_GB2312" w:cs="仿宋_GB2312"/>
          <w:spacing w:val="0"/>
          <w:sz w:val="32"/>
          <w:szCs w:val="32"/>
          <w:lang w:val="en" w:eastAsia="zh-CN"/>
        </w:rPr>
        <w:t>坚持立德树人，</w:t>
      </w:r>
      <w:r>
        <w:rPr>
          <w:rFonts w:hint="eastAsia" w:ascii="仿宋_GB2312" w:hAnsi="仿宋_GB2312" w:eastAsia="仿宋_GB2312" w:cs="仿宋_GB2312"/>
          <w:spacing w:val="0"/>
          <w:sz w:val="32"/>
          <w:szCs w:val="32"/>
        </w:rPr>
        <w:t>组织学生开展各种形式的社会科学普及活动，培养学生正确的世界观、人生观、价值观</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增强</w:t>
      </w:r>
      <w:r>
        <w:rPr>
          <w:rFonts w:hint="default" w:ascii="仿宋_GB2312" w:hAnsi="仿宋_GB2312" w:eastAsia="仿宋_GB2312" w:cs="仿宋_GB2312"/>
          <w:spacing w:val="0"/>
          <w:sz w:val="32"/>
          <w:szCs w:val="32"/>
          <w:lang w:val="en" w:eastAsia="zh-CN"/>
        </w:rPr>
        <w:t>其</w:t>
      </w:r>
      <w:r>
        <w:rPr>
          <w:rFonts w:hint="eastAsia" w:ascii="仿宋_GB2312" w:hAnsi="仿宋_GB2312" w:eastAsia="仿宋_GB2312" w:cs="仿宋_GB2312"/>
          <w:spacing w:val="0"/>
          <w:sz w:val="32"/>
          <w:szCs w:val="32"/>
        </w:rPr>
        <w:t>社会责任感</w:t>
      </w:r>
      <w:r>
        <w:rPr>
          <w:rFonts w:hint="eastAsia" w:ascii="仿宋_GB2312" w:hAnsi="仿宋_GB2312" w:eastAsia="仿宋_GB2312" w:cs="仿宋_GB2312"/>
          <w:spacing w:val="0"/>
          <w:sz w:val="32"/>
          <w:szCs w:val="32"/>
          <w:lang w:eastAsia="zh-CN"/>
        </w:rPr>
        <w:t>、创新精神和实践能力</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黑体" w:hAnsi="黑体" w:eastAsia="黑体" w:cs="黑体"/>
          <w:color w:val="0000FF"/>
          <w:spacing w:val="0"/>
          <w:sz w:val="32"/>
          <w:szCs w:val="32"/>
        </w:rPr>
      </w:pPr>
      <w:r>
        <w:rPr>
          <w:rFonts w:hint="eastAsia" w:ascii="仿宋_GB2312" w:hAnsi="仿宋_GB2312" w:eastAsia="仿宋_GB2312" w:cs="仿宋_GB2312"/>
          <w:spacing w:val="0"/>
          <w:sz w:val="32"/>
          <w:szCs w:val="32"/>
          <w:lang w:val="en-US" w:eastAsia="zh-CN"/>
        </w:rPr>
        <w:t>职业培训机构应当将社会科学知识纳入就业创业培训内容，开展法治观念、职业道德、劳动保护等方面的社会科学普及教育。</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一</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 xml:space="preserve"> 图书出版、发行企业应当将社会科学普及作品纳入出版、发行计划</w:t>
      </w:r>
      <w:r>
        <w:rPr>
          <w:rFonts w:hint="eastAsia" w:ascii="仿宋_GB2312" w:hAnsi="仿宋_GB2312" w:eastAsia="仿宋_GB2312" w:cs="仿宋_GB2312"/>
          <w:spacing w:val="0"/>
          <w:sz w:val="32"/>
          <w:szCs w:val="32"/>
          <w:lang w:val="en-US" w:eastAsia="zh-CN"/>
        </w:rPr>
        <w:t>；有关主管部门应当给予支持</w:t>
      </w:r>
      <w:r>
        <w:rPr>
          <w:rFonts w:hint="eastAsia" w:ascii="仿宋_GB2312" w:hAnsi="仿宋_GB2312" w:eastAsia="仿宋_GB2312" w:cs="仿宋_GB2312"/>
          <w:spacing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广播、电视、报刊、网络等媒体应当将社会科学普及相关内容纳入公益宣传范围</w:t>
      </w:r>
      <w:r>
        <w:rPr>
          <w:rFonts w:hint="eastAsia" w:ascii="仿宋_GB2312" w:hAnsi="仿宋_GB2312" w:eastAsia="仿宋_GB2312" w:cs="仿宋_GB2312"/>
          <w:spacing w:val="0"/>
          <w:sz w:val="32"/>
          <w:szCs w:val="32"/>
          <w:lang w:val="en" w:eastAsia="zh-CN"/>
        </w:rPr>
        <w:t>，创新传播方式，提升传播内容的知识性和普及性</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二</w:t>
      </w:r>
      <w:r>
        <w:rPr>
          <w:rFonts w:hint="eastAsia" w:ascii="黑体" w:hAnsi="黑体" w:eastAsia="黑体" w:cs="黑体"/>
          <w:spacing w:val="0"/>
          <w:sz w:val="32"/>
          <w:szCs w:val="32"/>
        </w:rPr>
        <w:t>条</w:t>
      </w:r>
      <w:r>
        <w:rPr>
          <w:rFonts w:hint="eastAsia" w:ascii="仿宋_GB2312" w:hAnsi="仿宋_GB2312" w:eastAsia="仿宋_GB2312" w:cs="仿宋_GB2312"/>
          <w:b/>
          <w:bCs/>
          <w:spacing w:val="0"/>
          <w:sz w:val="32"/>
          <w:szCs w:val="32"/>
        </w:rPr>
        <w:t xml:space="preserve"> </w:t>
      </w:r>
      <w:r>
        <w:rPr>
          <w:rFonts w:hint="eastAsia" w:ascii="仿宋_GB2312" w:hAnsi="仿宋_GB2312" w:cs="仿宋_GB2312"/>
          <w:b/>
          <w:bCs/>
          <w:spacing w:val="0"/>
          <w:sz w:val="32"/>
          <w:szCs w:val="32"/>
          <w:lang w:val="en-US" w:eastAsia="zh-CN"/>
        </w:rPr>
        <w:t xml:space="preserve"> </w:t>
      </w:r>
      <w:r>
        <w:rPr>
          <w:rFonts w:hint="eastAsia" w:ascii="仿宋_GB2312" w:hAnsi="仿宋_GB2312" w:eastAsia="仿宋_GB2312" w:cs="仿宋_GB2312"/>
          <w:spacing w:val="0"/>
          <w:sz w:val="32"/>
          <w:szCs w:val="32"/>
        </w:rPr>
        <w:t>文艺团体及其他文化机构应当加强社会科学普及作品的创作、交流和展演。</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公共文化场馆管理机构应当开展多种形式的社会科学普及活动，</w:t>
      </w:r>
      <w:r>
        <w:rPr>
          <w:rFonts w:hint="default" w:ascii="仿宋_GB2312" w:hAnsi="仿宋_GB2312" w:eastAsia="仿宋_GB2312" w:cs="仿宋_GB2312"/>
          <w:spacing w:val="0"/>
          <w:sz w:val="32"/>
          <w:szCs w:val="32"/>
          <w:lang w:val="en" w:eastAsia="zh-CN"/>
        </w:rPr>
        <w:t>并</w:t>
      </w:r>
      <w:r>
        <w:rPr>
          <w:rFonts w:hint="eastAsia" w:ascii="仿宋_GB2312" w:hAnsi="仿宋_GB2312" w:eastAsia="仿宋_GB2312" w:cs="仿宋_GB2312"/>
          <w:spacing w:val="0"/>
          <w:sz w:val="32"/>
          <w:szCs w:val="32"/>
        </w:rPr>
        <w:t>为其他</w:t>
      </w:r>
      <w:r>
        <w:rPr>
          <w:rFonts w:hint="default" w:ascii="仿宋_GB2312" w:hAnsi="仿宋_GB2312" w:eastAsia="仿宋_GB2312" w:cs="仿宋_GB2312"/>
          <w:spacing w:val="0"/>
          <w:sz w:val="32"/>
          <w:szCs w:val="32"/>
          <w:lang w:val="en" w:eastAsia="zh-CN"/>
        </w:rPr>
        <w:t>组织</w:t>
      </w:r>
      <w:r>
        <w:rPr>
          <w:rFonts w:hint="eastAsia" w:ascii="仿宋_GB2312" w:hAnsi="仿宋_GB2312" w:eastAsia="仿宋_GB2312" w:cs="仿宋_GB2312"/>
          <w:spacing w:val="0"/>
          <w:sz w:val="32"/>
          <w:szCs w:val="32"/>
          <w:lang w:eastAsia="zh-CN"/>
        </w:rPr>
        <w:t>和</w:t>
      </w:r>
      <w:r>
        <w:rPr>
          <w:rFonts w:hint="eastAsia" w:ascii="仿宋_GB2312" w:hAnsi="仿宋_GB2312" w:eastAsia="仿宋_GB2312" w:cs="仿宋_GB2312"/>
          <w:spacing w:val="0"/>
          <w:sz w:val="32"/>
          <w:szCs w:val="32"/>
        </w:rPr>
        <w:t>个人在公共文化场馆开展社会科学普及</w:t>
      </w:r>
      <w:r>
        <w:rPr>
          <w:rFonts w:hint="default" w:ascii="仿宋_GB2312" w:hAnsi="仿宋_GB2312" w:eastAsia="仿宋_GB2312" w:cs="仿宋_GB2312"/>
          <w:spacing w:val="0"/>
          <w:sz w:val="32"/>
          <w:szCs w:val="32"/>
          <w:lang w:val="en" w:eastAsia="zh-CN"/>
        </w:rPr>
        <w:t>活动</w:t>
      </w:r>
      <w:r>
        <w:rPr>
          <w:rFonts w:hint="eastAsia" w:ascii="仿宋_GB2312" w:hAnsi="仿宋_GB2312" w:eastAsia="仿宋_GB2312" w:cs="仿宋_GB2312"/>
          <w:spacing w:val="0"/>
          <w:sz w:val="32"/>
          <w:szCs w:val="32"/>
        </w:rPr>
        <w:t>提供便利条件。</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三</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 xml:space="preserve"> 乡镇人民政府、街道办事处</w:t>
      </w:r>
      <w:r>
        <w:rPr>
          <w:rFonts w:hint="eastAsia" w:ascii="仿宋_GB2312" w:hAnsi="仿宋_GB2312" w:eastAsia="仿宋_GB2312" w:cs="仿宋_GB2312"/>
          <w:spacing w:val="0"/>
          <w:sz w:val="32"/>
          <w:szCs w:val="32"/>
        </w:rPr>
        <w:t>应当</w:t>
      </w:r>
      <w:r>
        <w:rPr>
          <w:rFonts w:hint="eastAsia" w:ascii="仿宋_GB2312" w:hAnsi="仿宋_GB2312" w:eastAsia="仿宋_GB2312" w:cs="仿宋_GB2312"/>
          <w:spacing w:val="0"/>
          <w:sz w:val="32"/>
          <w:szCs w:val="32"/>
          <w:lang w:val="en-US" w:eastAsia="zh-CN"/>
        </w:rPr>
        <w:t>指导</w:t>
      </w:r>
      <w:r>
        <w:rPr>
          <w:rFonts w:hint="eastAsia" w:ascii="仿宋_GB2312" w:hAnsi="仿宋_GB2312" w:eastAsia="仿宋_GB2312" w:cs="仿宋_GB2312"/>
          <w:spacing w:val="0"/>
          <w:sz w:val="32"/>
          <w:szCs w:val="32"/>
        </w:rPr>
        <w:t>开展</w:t>
      </w:r>
      <w:r>
        <w:rPr>
          <w:rFonts w:hint="eastAsia" w:ascii="仿宋_GB2312" w:hAnsi="仿宋_GB2312" w:eastAsia="仿宋_GB2312" w:cs="仿宋_GB2312"/>
          <w:spacing w:val="0"/>
          <w:sz w:val="32"/>
          <w:szCs w:val="32"/>
          <w:lang w:val="en-US" w:eastAsia="zh-CN"/>
        </w:rPr>
        <w:t>以</w:t>
      </w:r>
      <w:r>
        <w:rPr>
          <w:rFonts w:hint="eastAsia" w:ascii="仿宋_GB2312" w:hAnsi="仿宋_GB2312" w:eastAsia="仿宋_GB2312" w:cs="仿宋_GB2312"/>
          <w:spacing w:val="0"/>
          <w:sz w:val="32"/>
          <w:szCs w:val="32"/>
        </w:rPr>
        <w:t>爱国主义、集体主义、</w:t>
      </w:r>
      <w:r>
        <w:rPr>
          <w:rFonts w:hint="eastAsia" w:ascii="仿宋_GB2312" w:hAnsi="仿宋_GB2312" w:eastAsia="仿宋_GB2312" w:cs="仿宋_GB2312"/>
          <w:spacing w:val="0"/>
          <w:sz w:val="32"/>
          <w:szCs w:val="32"/>
          <w:lang w:val="en-US" w:eastAsia="zh-CN"/>
        </w:rPr>
        <w:t>社会主义和</w:t>
      </w:r>
      <w:r>
        <w:rPr>
          <w:rFonts w:hint="eastAsia" w:ascii="仿宋_GB2312" w:hAnsi="仿宋_GB2312" w:eastAsia="仿宋_GB2312" w:cs="仿宋_GB2312"/>
          <w:spacing w:val="0"/>
          <w:sz w:val="32"/>
          <w:szCs w:val="32"/>
        </w:rPr>
        <w:t>社会公德、家庭美德、</w:t>
      </w:r>
      <w:r>
        <w:rPr>
          <w:rFonts w:hint="eastAsia" w:ascii="仿宋_GB2312" w:hAnsi="仿宋_GB2312" w:eastAsia="仿宋_GB2312" w:cs="仿宋_GB2312"/>
          <w:spacing w:val="0"/>
          <w:sz w:val="32"/>
          <w:szCs w:val="32"/>
          <w:lang w:val="en-US" w:eastAsia="zh-CN"/>
        </w:rPr>
        <w:t>职业道德、个人品德等为</w:t>
      </w:r>
      <w:r>
        <w:rPr>
          <w:rFonts w:hint="eastAsia" w:ascii="仿宋_GB2312" w:hAnsi="仿宋_GB2312" w:eastAsia="仿宋_GB2312" w:cs="仿宋_GB2312"/>
          <w:spacing w:val="0"/>
          <w:sz w:val="32"/>
          <w:szCs w:val="32"/>
        </w:rPr>
        <w:t>重点的社会科学普及活动。</w:t>
      </w:r>
    </w:p>
    <w:p>
      <w:pPr>
        <w:pStyle w:val="27"/>
        <w:keepNext w:val="0"/>
        <w:keepLines w:val="0"/>
        <w:pageBreakBefore w:val="0"/>
        <w:widowControl w:val="0"/>
        <w:kinsoku/>
        <w:wordWrap/>
        <w:overflowPunct/>
        <w:topLinePunct w:val="0"/>
        <w:autoSpaceDE/>
        <w:autoSpaceDN/>
        <w:bidi w:val="0"/>
        <w:adjustRightInd/>
        <w:snapToGrid/>
        <w:spacing w:line="240" w:lineRule="auto"/>
        <w:ind w:firstLine="0" w:firstLineChars="0"/>
        <w:rPr>
          <w:rFonts w:hint="default" w:ascii="仿宋_GB2312" w:hAnsi="仿宋_GB2312" w:eastAsia="仿宋_GB2312" w:cs="仿宋_GB2312"/>
          <w:spacing w:val="0"/>
          <w:kern w:val="2"/>
          <w:sz w:val="32"/>
          <w:szCs w:val="32"/>
          <w:lang w:val="en-US" w:eastAsia="zh-CN" w:bidi="ar-SA"/>
        </w:rPr>
      </w:pPr>
      <w:r>
        <w:rPr>
          <w:rFonts w:hint="eastAsia" w:hAnsi="仿宋_GB2312" w:cs="仿宋_GB2312"/>
          <w:spacing w:val="0"/>
          <w:sz w:val="32"/>
          <w:szCs w:val="32"/>
          <w:lang w:val="en-US" w:eastAsia="zh-CN"/>
        </w:rPr>
        <w:t xml:space="preserve">    </w:t>
      </w:r>
      <w:r>
        <w:rPr>
          <w:rFonts w:hint="eastAsia" w:ascii="仿宋_GB2312" w:hAnsi="仿宋_GB2312" w:eastAsia="仿宋_GB2312" w:cs="仿宋_GB2312"/>
          <w:spacing w:val="0"/>
          <w:kern w:val="2"/>
          <w:sz w:val="32"/>
          <w:szCs w:val="32"/>
          <w:lang w:val="en-US" w:eastAsia="zh-CN" w:bidi="ar-SA"/>
        </w:rPr>
        <w:t>村民委员会</w:t>
      </w:r>
      <w:r>
        <w:rPr>
          <w:rFonts w:hint="eastAsia" w:ascii="仿宋_GB2312" w:hAnsi="仿宋_GB2312" w:eastAsia="仿宋_GB2312" w:cs="仿宋_GB2312"/>
          <w:spacing w:val="0"/>
          <w:kern w:val="2"/>
          <w:sz w:val="32"/>
          <w:szCs w:val="32"/>
          <w:lang w:val="en" w:eastAsia="zh-CN" w:bidi="ar-SA"/>
        </w:rPr>
        <w:t>、</w:t>
      </w:r>
      <w:r>
        <w:rPr>
          <w:rFonts w:hint="eastAsia" w:ascii="仿宋_GB2312" w:hAnsi="仿宋_GB2312" w:eastAsia="仿宋_GB2312" w:cs="仿宋_GB2312"/>
          <w:spacing w:val="0"/>
          <w:kern w:val="2"/>
          <w:sz w:val="32"/>
          <w:szCs w:val="32"/>
          <w:lang w:val="en-US" w:eastAsia="zh-CN" w:bidi="ar-SA"/>
        </w:rPr>
        <w:t>居民委员会应当利用所在地资源，通过举办讲座、设立宣传栏等方式，开展社会科学普及活动。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四</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 xml:space="preserve">商场、医院、广场、公园、机场、车站、地铁、码头、景区等公共场所经营或者管理单位，应当利用宣传栏、橱窗、电子屏幕等设施宣传社会科学知识。 </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企业应当将社会</w:t>
      </w:r>
      <w:r>
        <w:rPr>
          <w:rFonts w:hint="default" w:ascii="仿宋_GB2312" w:hAnsi="仿宋_GB2312" w:eastAsia="仿宋_GB2312" w:cs="仿宋_GB2312"/>
          <w:spacing w:val="0"/>
          <w:sz w:val="32"/>
          <w:szCs w:val="32"/>
          <w:lang w:val="en-US"/>
        </w:rPr>
        <w:t>科学知识</w:t>
      </w:r>
      <w:r>
        <w:rPr>
          <w:rFonts w:hint="eastAsia" w:ascii="仿宋_GB2312" w:hAnsi="仿宋_GB2312" w:eastAsia="仿宋_GB2312" w:cs="仿宋_GB2312"/>
          <w:spacing w:val="0"/>
          <w:sz w:val="32"/>
          <w:szCs w:val="32"/>
        </w:rPr>
        <w:t>作为职工教育培训内容，开展以</w:t>
      </w:r>
      <w:r>
        <w:rPr>
          <w:rFonts w:hint="eastAsia" w:ascii="仿宋_GB2312" w:hAnsi="仿宋_GB2312" w:eastAsia="仿宋_GB2312" w:cs="仿宋_GB2312"/>
          <w:spacing w:val="0"/>
          <w:sz w:val="32"/>
          <w:szCs w:val="32"/>
          <w:lang w:val="en-US" w:eastAsia="zh-CN"/>
        </w:rPr>
        <w:t>法律法规、</w:t>
      </w:r>
      <w:r>
        <w:rPr>
          <w:rFonts w:hint="eastAsia" w:ascii="仿宋_GB2312" w:hAnsi="仿宋_GB2312" w:eastAsia="仿宋_GB2312" w:cs="仿宋_GB2312"/>
          <w:spacing w:val="0"/>
          <w:sz w:val="32"/>
          <w:szCs w:val="32"/>
        </w:rPr>
        <w:t>职业道德、安全生产、绿色低碳等为</w:t>
      </w:r>
      <w:r>
        <w:rPr>
          <w:rFonts w:hint="default" w:ascii="仿宋_GB2312" w:hAnsi="仿宋_GB2312" w:eastAsia="仿宋_GB2312" w:cs="仿宋_GB2312"/>
          <w:spacing w:val="0"/>
          <w:sz w:val="32"/>
          <w:szCs w:val="32"/>
          <w:lang w:val="en" w:eastAsia="zh-CN"/>
        </w:rPr>
        <w:t>重点</w:t>
      </w:r>
      <w:r>
        <w:rPr>
          <w:rFonts w:hint="eastAsia" w:ascii="仿宋_GB2312" w:hAnsi="仿宋_GB2312" w:eastAsia="仿宋_GB2312" w:cs="仿宋_GB2312"/>
          <w:spacing w:val="0"/>
          <w:sz w:val="32"/>
          <w:szCs w:val="32"/>
        </w:rPr>
        <w:t>的社会科学普及活动。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六</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支持、鼓励社会科学工作者</w:t>
      </w:r>
      <w:r>
        <w:rPr>
          <w:rFonts w:hint="default" w:ascii="仿宋_GB2312" w:hAnsi="仿宋_GB2312" w:eastAsia="仿宋_GB2312" w:cs="仿宋_GB2312"/>
          <w:spacing w:val="0"/>
          <w:sz w:val="32"/>
          <w:szCs w:val="32"/>
          <w:lang w:val="en" w:eastAsia="zh-CN"/>
        </w:rPr>
        <w:t>以创作社会科学普及作品</w:t>
      </w:r>
      <w:r>
        <w:rPr>
          <w:rFonts w:hint="eastAsia" w:ascii="仿宋_GB2312" w:hAnsi="仿宋_GB2312" w:eastAsia="仿宋_GB2312" w:cs="仿宋_GB2312"/>
          <w:spacing w:val="0"/>
          <w:sz w:val="32"/>
          <w:szCs w:val="32"/>
          <w:lang w:val="en-US" w:eastAsia="zh-CN"/>
        </w:rPr>
        <w:t>、编撰</w:t>
      </w:r>
      <w:r>
        <w:rPr>
          <w:rFonts w:hint="default" w:ascii="仿宋_GB2312" w:hAnsi="仿宋_GB2312" w:eastAsia="仿宋_GB2312" w:cs="仿宋_GB2312"/>
          <w:spacing w:val="0"/>
          <w:sz w:val="32"/>
          <w:szCs w:val="32"/>
          <w:lang w:val="en" w:eastAsia="zh-CN"/>
        </w:rPr>
        <w:t>社会科学</w:t>
      </w:r>
      <w:r>
        <w:rPr>
          <w:rFonts w:hint="eastAsia" w:ascii="仿宋_GB2312" w:hAnsi="仿宋_GB2312" w:eastAsia="仿宋_GB2312" w:cs="仿宋_GB2312"/>
          <w:spacing w:val="0"/>
          <w:sz w:val="32"/>
          <w:szCs w:val="32"/>
          <w:lang w:val="en-US" w:eastAsia="zh-CN"/>
        </w:rPr>
        <w:t>普及读物</w:t>
      </w:r>
      <w:r>
        <w:rPr>
          <w:rFonts w:hint="default" w:ascii="仿宋_GB2312" w:hAnsi="仿宋_GB2312" w:eastAsia="仿宋_GB2312" w:cs="仿宋_GB2312"/>
          <w:spacing w:val="0"/>
          <w:sz w:val="32"/>
          <w:szCs w:val="32"/>
          <w:lang w:val="en" w:eastAsia="zh-CN"/>
        </w:rPr>
        <w:t>、开展</w:t>
      </w:r>
      <w:r>
        <w:rPr>
          <w:rFonts w:hint="eastAsia" w:ascii="仿宋_GB2312" w:hAnsi="仿宋_GB2312" w:eastAsia="仿宋_GB2312" w:cs="仿宋_GB2312"/>
          <w:spacing w:val="0"/>
          <w:sz w:val="32"/>
          <w:szCs w:val="32"/>
          <w:lang w:val="en-US" w:eastAsia="zh-CN"/>
        </w:rPr>
        <w:t>解读宣讲</w:t>
      </w:r>
      <w:r>
        <w:rPr>
          <w:rFonts w:hint="default" w:ascii="仿宋_GB2312" w:hAnsi="仿宋_GB2312" w:eastAsia="仿宋_GB2312" w:cs="仿宋_GB2312"/>
          <w:spacing w:val="0"/>
          <w:sz w:val="32"/>
          <w:szCs w:val="32"/>
          <w:lang w:val="en" w:eastAsia="zh-CN"/>
        </w:rPr>
        <w:t>活动</w:t>
      </w:r>
      <w:r>
        <w:rPr>
          <w:rFonts w:hint="eastAsia" w:ascii="仿宋_GB2312" w:hAnsi="仿宋_GB2312" w:eastAsia="仿宋_GB2312" w:cs="仿宋_GB2312"/>
          <w:spacing w:val="0"/>
          <w:sz w:val="32"/>
          <w:szCs w:val="32"/>
          <w:lang w:val="en-US" w:eastAsia="zh-CN"/>
        </w:rPr>
        <w:t>等方式，推进学术成果的通俗化和大众化表达</w:t>
      </w:r>
      <w:r>
        <w:rPr>
          <w:rFonts w:hint="default" w:ascii="仿宋_GB2312" w:hAnsi="仿宋_GB2312" w:eastAsia="仿宋_GB2312" w:cs="仿宋_GB2312"/>
          <w:spacing w:val="0"/>
          <w:sz w:val="32"/>
          <w:szCs w:val="32"/>
          <w:lang w:val="en" w:eastAsia="zh-CN"/>
        </w:rPr>
        <w:t>，</w:t>
      </w:r>
      <w:r>
        <w:rPr>
          <w:rFonts w:hint="eastAsia" w:ascii="仿宋_GB2312" w:hAnsi="仿宋_GB2312" w:eastAsia="仿宋_GB2312" w:cs="仿宋_GB2312"/>
          <w:spacing w:val="0"/>
          <w:sz w:val="32"/>
          <w:szCs w:val="32"/>
          <w:lang w:val="en-US" w:eastAsia="zh-CN"/>
        </w:rPr>
        <w:t>参与社会科学普及</w:t>
      </w:r>
      <w:r>
        <w:rPr>
          <w:rFonts w:hint="default" w:ascii="仿宋_GB2312" w:hAnsi="仿宋_GB2312" w:eastAsia="仿宋_GB2312" w:cs="仿宋_GB2312"/>
          <w:spacing w:val="0"/>
          <w:sz w:val="32"/>
          <w:szCs w:val="32"/>
          <w:lang w:val="en" w:eastAsia="zh-CN"/>
        </w:rPr>
        <w:t>和有关志愿服务</w:t>
      </w:r>
      <w:r>
        <w:rPr>
          <w:rFonts w:hint="eastAsia" w:ascii="仿宋_GB2312" w:hAnsi="仿宋_GB2312" w:eastAsia="仿宋_GB2312" w:cs="仿宋_GB2312"/>
          <w:spacing w:val="0"/>
          <w:sz w:val="32"/>
          <w:szCs w:val="32"/>
          <w:lang w:val="en-US" w:eastAsia="zh-CN"/>
        </w:rPr>
        <w:t>活动</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黑体" w:hAnsi="黑体" w:eastAsia="黑体" w:cs="黑体"/>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jc w:val="center"/>
        <w:rPr>
          <w:rFonts w:hint="eastAsia" w:ascii="黑体" w:hAnsi="黑体" w:eastAsia="黑体" w:cs="黑体"/>
          <w:spacing w:val="0"/>
          <w:sz w:val="32"/>
          <w:szCs w:val="32"/>
        </w:rPr>
      </w:pPr>
      <w:r>
        <w:rPr>
          <w:rFonts w:hint="eastAsia" w:ascii="黑体" w:hAnsi="黑体" w:eastAsia="黑体" w:cs="黑体"/>
          <w:spacing w:val="0"/>
          <w:sz w:val="32"/>
          <w:szCs w:val="32"/>
        </w:rPr>
        <w:t>第五章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保障措施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七</w:t>
      </w:r>
      <w:r>
        <w:rPr>
          <w:rFonts w:hint="eastAsia" w:ascii="黑体" w:hAnsi="黑体" w:eastAsia="黑体" w:cs="黑体"/>
          <w:spacing w:val="0"/>
          <w:sz w:val="32"/>
          <w:szCs w:val="32"/>
        </w:rPr>
        <w:t>条</w:t>
      </w:r>
      <w:r>
        <w:rPr>
          <w:rFonts w:hint="eastAsia" w:ascii="仿宋_GB2312" w:hAnsi="仿宋_GB2312" w:eastAsia="仿宋_GB2312" w:cs="仿宋_GB2312"/>
          <w:b/>
          <w:bCs/>
          <w:spacing w:val="0"/>
          <w:sz w:val="32"/>
          <w:szCs w:val="32"/>
        </w:rPr>
        <w:t xml:space="preserve"> </w:t>
      </w:r>
      <w:r>
        <w:rPr>
          <w:rFonts w:hint="eastAsia" w:ascii="仿宋_GB2312" w:hAnsi="仿宋_GB2312" w:cs="仿宋_GB2312"/>
          <w:b/>
          <w:bCs/>
          <w:spacing w:val="0"/>
          <w:sz w:val="32"/>
          <w:szCs w:val="32"/>
          <w:lang w:val="en-US" w:eastAsia="zh-CN"/>
        </w:rPr>
        <w:t xml:space="preserve"> </w:t>
      </w:r>
      <w:r>
        <w:rPr>
          <w:rFonts w:hint="eastAsia" w:ascii="仿宋_GB2312" w:hAnsi="仿宋_GB2312" w:eastAsia="仿宋_GB2312" w:cs="仿宋_GB2312"/>
          <w:spacing w:val="0"/>
          <w:sz w:val="32"/>
          <w:szCs w:val="32"/>
        </w:rPr>
        <w:t>县级以上人民政府应当将社会科学普及经费纳入本级财政预算，建立与经济社会发展相适应的社会科学普及</w:t>
      </w:r>
      <w:r>
        <w:rPr>
          <w:rFonts w:hint="eastAsia" w:ascii="仿宋_GB2312" w:hAnsi="仿宋_GB2312" w:eastAsia="仿宋_GB2312" w:cs="仿宋_GB2312"/>
          <w:spacing w:val="0"/>
          <w:sz w:val="32"/>
          <w:szCs w:val="32"/>
          <w:lang w:val="en-US" w:eastAsia="zh-CN"/>
        </w:rPr>
        <w:t>经费</w:t>
      </w:r>
      <w:r>
        <w:rPr>
          <w:rFonts w:hint="eastAsia" w:ascii="仿宋_GB2312" w:hAnsi="仿宋_GB2312" w:eastAsia="仿宋_GB2312" w:cs="仿宋_GB2312"/>
          <w:spacing w:val="0"/>
          <w:sz w:val="32"/>
          <w:szCs w:val="32"/>
        </w:rPr>
        <w:t>保障机制。</w:t>
      </w:r>
    </w:p>
    <w:p>
      <w:pPr>
        <w:pStyle w:val="28"/>
        <w:keepNext w:val="0"/>
        <w:keepLines w:val="0"/>
        <w:pageBreakBefore w:val="0"/>
        <w:widowControl w:val="0"/>
        <w:kinsoku/>
        <w:wordWrap/>
        <w:overflowPunct/>
        <w:topLinePunct w:val="0"/>
        <w:autoSpaceDE/>
        <w:autoSpaceDN/>
        <w:bidi w:val="0"/>
        <w:adjustRightInd/>
        <w:snapToGrid/>
        <w:spacing w:line="240" w:lineRule="auto"/>
        <w:ind w:left="0" w:leftChars="0"/>
        <w:rPr>
          <w:rFonts w:hint="default" w:eastAsia="仿宋_GB2312"/>
          <w:spacing w:val="0"/>
          <w:sz w:val="32"/>
          <w:szCs w:val="32"/>
          <w:lang w:val="en-US" w:eastAsia="zh-CN"/>
        </w:rPr>
      </w:pPr>
      <w:r>
        <w:rPr>
          <w:rFonts w:hint="eastAsia" w:ascii="仿宋_GB2312" w:hAnsi="仿宋_GB2312" w:eastAsia="仿宋_GB2312" w:cs="仿宋_GB2312"/>
          <w:spacing w:val="0"/>
          <w:sz w:val="32"/>
          <w:szCs w:val="32"/>
          <w:lang w:val="en-US" w:eastAsia="zh-CN"/>
        </w:rPr>
        <w:t xml:space="preserve">    县级以上人民政府可以采取政府购买服务等方式开展社会科学普及活动。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val="en" w:eastAsia="zh-CN"/>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县级</w:t>
      </w:r>
      <w:r>
        <w:rPr>
          <w:rFonts w:hint="default" w:ascii="仿宋_GB2312" w:hAnsi="仿宋_GB2312" w:eastAsia="仿宋_GB2312" w:cs="仿宋_GB2312"/>
          <w:spacing w:val="0"/>
          <w:sz w:val="32"/>
          <w:szCs w:val="32"/>
          <w:lang w:val="en" w:eastAsia="zh-CN"/>
        </w:rPr>
        <w:t>以上</w:t>
      </w:r>
      <w:r>
        <w:rPr>
          <w:rFonts w:hint="eastAsia" w:ascii="仿宋_GB2312" w:hAnsi="仿宋_GB2312" w:eastAsia="仿宋_GB2312" w:cs="仿宋_GB2312"/>
          <w:spacing w:val="0"/>
          <w:sz w:val="32"/>
          <w:szCs w:val="32"/>
        </w:rPr>
        <w:t>人民政府应当将社会科学普及场馆、设施建设纳入国土空间规划，推动现有社会科学普及场馆、设施共享利用。</w:t>
      </w:r>
      <w:r>
        <w:rPr>
          <w:rFonts w:hint="eastAsia" w:ascii="仿宋_GB2312" w:hAnsi="仿宋_GB2312" w:eastAsia="仿宋_GB2312" w:cs="仿宋_GB2312"/>
          <w:spacing w:val="0"/>
          <w:sz w:val="32"/>
          <w:szCs w:val="32"/>
          <w:lang w:val="en" w:eastAsia="zh-CN"/>
        </w:rPr>
        <w:t>社会科学普及场馆应当具备研究交流、宣传普及、成果展示、文献储存等功能。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政府投资建设的社会科学普及场馆应当用于开展社会科学普及活动，向公众免费</w:t>
      </w:r>
      <w:r>
        <w:rPr>
          <w:rFonts w:hint="eastAsia" w:ascii="仿宋_GB2312" w:hAnsi="仿宋_GB2312" w:eastAsia="仿宋_GB2312" w:cs="仿宋_GB2312"/>
          <w:spacing w:val="0"/>
          <w:sz w:val="32"/>
          <w:szCs w:val="32"/>
          <w:lang w:val="en-US" w:eastAsia="zh-CN"/>
        </w:rPr>
        <w:t>开放，不得擅自改变用途</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spacing w:val="0"/>
          <w:sz w:val="32"/>
          <w:szCs w:val="32"/>
        </w:rPr>
      </w:pPr>
      <w:r>
        <w:rPr>
          <w:rFonts w:hint="eastAsia" w:ascii="仿宋_GB2312" w:hAnsi="仿宋_GB2312" w:eastAsia="仿宋_GB2312" w:cs="仿宋_GB2312"/>
          <w:spacing w:val="0"/>
          <w:sz w:val="32"/>
          <w:szCs w:val="32"/>
        </w:rPr>
        <w:t>任何组织和个人不得扰乱社会科学普及场馆秩序或者破坏社会科学普及场馆、设施。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第二十</w:t>
      </w:r>
      <w:r>
        <w:rPr>
          <w:rFonts w:hint="eastAsia" w:ascii="黑体" w:hAnsi="黑体" w:eastAsia="黑体" w:cs="黑体"/>
          <w:spacing w:val="0"/>
          <w:sz w:val="32"/>
          <w:szCs w:val="32"/>
          <w:lang w:val="en-US" w:eastAsia="zh-CN"/>
        </w:rPr>
        <w:t>九</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县级以上人民政府应当利用教育、文化、科技等场馆、设施</w:t>
      </w:r>
      <w:r>
        <w:rPr>
          <w:rFonts w:hint="default" w:ascii="仿宋_GB2312" w:hAnsi="仿宋_GB2312" w:eastAsia="仿宋_GB2312" w:cs="仿宋_GB2312"/>
          <w:spacing w:val="0"/>
          <w:sz w:val="32"/>
          <w:szCs w:val="32"/>
          <w:lang w:val="en" w:eastAsia="zh-CN"/>
        </w:rPr>
        <w:t>，推进</w:t>
      </w:r>
      <w:r>
        <w:rPr>
          <w:rFonts w:hint="eastAsia" w:ascii="仿宋_GB2312" w:hAnsi="仿宋_GB2312" w:eastAsia="仿宋_GB2312" w:cs="仿宋_GB2312"/>
          <w:spacing w:val="0"/>
          <w:sz w:val="32"/>
          <w:szCs w:val="32"/>
        </w:rPr>
        <w:t>社会科学普及基地</w:t>
      </w:r>
      <w:r>
        <w:rPr>
          <w:rFonts w:hint="default" w:ascii="仿宋_GB2312" w:hAnsi="仿宋_GB2312" w:eastAsia="仿宋_GB2312" w:cs="仿宋_GB2312"/>
          <w:spacing w:val="0"/>
          <w:sz w:val="32"/>
          <w:szCs w:val="32"/>
          <w:lang w:val="en" w:eastAsia="zh-CN"/>
        </w:rPr>
        <w:t>建设</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w:t>
      </w:r>
      <w:r>
        <w:rPr>
          <w:rFonts w:hint="eastAsia" w:ascii="仿宋_GB2312" w:hAnsi="仿宋_GB2312" w:eastAsia="仿宋_GB2312" w:cs="仿宋_GB2312"/>
          <w:spacing w:val="0"/>
          <w:sz w:val="32"/>
          <w:szCs w:val="32"/>
          <w:lang w:val="en-US" w:eastAsia="zh-CN"/>
        </w:rPr>
        <w:t>励、支持</w:t>
      </w:r>
      <w:r>
        <w:rPr>
          <w:rFonts w:hint="default" w:ascii="仿宋_GB2312" w:hAnsi="仿宋_GB2312" w:eastAsia="仿宋_GB2312" w:cs="仿宋_GB2312"/>
          <w:spacing w:val="0"/>
          <w:sz w:val="32"/>
          <w:szCs w:val="32"/>
          <w:lang w:val="en" w:eastAsia="zh-CN"/>
        </w:rPr>
        <w:t>社会力量</w:t>
      </w:r>
      <w:r>
        <w:rPr>
          <w:rFonts w:hint="eastAsia" w:ascii="仿宋_GB2312" w:hAnsi="仿宋_GB2312" w:eastAsia="仿宋_GB2312" w:cs="仿宋_GB2312"/>
          <w:spacing w:val="0"/>
          <w:sz w:val="32"/>
          <w:szCs w:val="32"/>
          <w:lang w:val="en-US" w:eastAsia="zh-CN"/>
        </w:rPr>
        <w:t>创建社会科学普</w:t>
      </w:r>
      <w:r>
        <w:rPr>
          <w:rFonts w:hint="eastAsia" w:ascii="仿宋_GB2312" w:hAnsi="仿宋_GB2312" w:eastAsia="仿宋_GB2312" w:cs="仿宋_GB2312"/>
          <w:spacing w:val="0"/>
          <w:sz w:val="32"/>
          <w:szCs w:val="32"/>
        </w:rPr>
        <w:t>及基地。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default"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三十</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县级以上人民政府及有关部门应当统筹社会科学普及的信息化建设，依托相关公共数据平台建设社会科学普及的数字化交互平台，拓展线上应用场景，提供开放共享服务。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鼓励社会力量开展</w:t>
      </w:r>
      <w:r>
        <w:rPr>
          <w:rFonts w:hint="eastAsia" w:ascii="仿宋_GB2312" w:hAnsi="仿宋_GB2312" w:eastAsia="仿宋_GB2312" w:cs="仿宋_GB2312"/>
          <w:spacing w:val="0"/>
          <w:sz w:val="32"/>
          <w:szCs w:val="32"/>
          <w:lang w:eastAsia="zh-CN"/>
        </w:rPr>
        <w:t>、</w:t>
      </w:r>
      <w:r>
        <w:rPr>
          <w:rFonts w:hint="eastAsia" w:ascii="仿宋_GB2312" w:hAnsi="仿宋_GB2312" w:eastAsia="仿宋_GB2312" w:cs="仿宋_GB2312"/>
          <w:spacing w:val="0"/>
          <w:sz w:val="32"/>
          <w:szCs w:val="32"/>
        </w:rPr>
        <w:t>参与社会科学普及信息化工作。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eastAsia="zh-CN"/>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eastAsia="zh-CN"/>
        </w:rPr>
        <w:t>一</w:t>
      </w:r>
      <w:r>
        <w:rPr>
          <w:rFonts w:hint="eastAsia" w:ascii="黑体" w:hAnsi="黑体" w:eastAsia="黑体" w:cs="黑体"/>
          <w:spacing w:val="0"/>
          <w:sz w:val="32"/>
          <w:szCs w:val="32"/>
        </w:rPr>
        <w:t>条</w:t>
      </w:r>
      <w:r>
        <w:rPr>
          <w:rFonts w:hint="default" w:ascii="黑体" w:hAnsi="黑体" w:eastAsia="黑体" w:cs="黑体"/>
          <w:spacing w:val="0"/>
          <w:sz w:val="32"/>
          <w:szCs w:val="32"/>
          <w:lang w:val="en"/>
        </w:rPr>
        <w:t xml:space="preserve"> </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鼓励、支持社会</w:t>
      </w:r>
      <w:r>
        <w:rPr>
          <w:rFonts w:hint="default" w:ascii="仿宋_GB2312" w:hAnsi="仿宋_GB2312" w:eastAsia="仿宋_GB2312" w:cs="仿宋_GB2312"/>
          <w:spacing w:val="0"/>
          <w:sz w:val="32"/>
          <w:szCs w:val="32"/>
          <w:lang w:val="en" w:eastAsia="zh-CN"/>
        </w:rPr>
        <w:t>力量</w:t>
      </w:r>
      <w:r>
        <w:rPr>
          <w:rFonts w:hint="eastAsia" w:ascii="仿宋_GB2312" w:hAnsi="仿宋_GB2312" w:eastAsia="仿宋_GB2312" w:cs="仿宋_GB2312"/>
          <w:spacing w:val="0"/>
          <w:sz w:val="32"/>
          <w:szCs w:val="32"/>
          <w:lang w:val="en-US" w:eastAsia="zh-CN"/>
        </w:rPr>
        <w:t>依法通过捐赠、设立社会科学普及基金、投资兴建社会科学普及场馆</w:t>
      </w:r>
      <w:r>
        <w:rPr>
          <w:rFonts w:hint="default" w:ascii="仿宋_GB2312" w:hAnsi="仿宋_GB2312" w:eastAsia="仿宋_GB2312" w:cs="仿宋_GB2312"/>
          <w:spacing w:val="0"/>
          <w:sz w:val="32"/>
          <w:szCs w:val="32"/>
          <w:lang w:val="en" w:eastAsia="zh-CN"/>
        </w:rPr>
        <w:t>、</w:t>
      </w:r>
      <w:r>
        <w:rPr>
          <w:rFonts w:hint="eastAsia" w:ascii="仿宋_GB2312" w:hAnsi="仿宋_GB2312" w:eastAsia="仿宋_GB2312" w:cs="仿宋_GB2312"/>
          <w:spacing w:val="0"/>
          <w:sz w:val="32"/>
          <w:szCs w:val="32"/>
          <w:lang w:val="en-US" w:eastAsia="zh-CN"/>
        </w:rPr>
        <w:t>设施等方式，开展公益性社会科学普及活动。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US" w:eastAsia="zh-CN"/>
        </w:rPr>
        <w:t>开展捐赠、设立社会科学普及基金、投资建设社会科学普及场馆</w:t>
      </w:r>
      <w:r>
        <w:rPr>
          <w:rFonts w:hint="default" w:ascii="仿宋_GB2312" w:hAnsi="仿宋_GB2312" w:eastAsia="仿宋_GB2312" w:cs="仿宋_GB2312"/>
          <w:spacing w:val="0"/>
          <w:sz w:val="32"/>
          <w:szCs w:val="32"/>
          <w:lang w:val="en" w:eastAsia="zh-CN"/>
        </w:rPr>
        <w:t>、</w:t>
      </w:r>
      <w:r>
        <w:rPr>
          <w:rFonts w:hint="eastAsia" w:ascii="仿宋_GB2312" w:hAnsi="仿宋_GB2312" w:eastAsia="仿宋_GB2312" w:cs="仿宋_GB2312"/>
          <w:spacing w:val="0"/>
          <w:sz w:val="32"/>
          <w:szCs w:val="32"/>
          <w:lang w:val="en-US" w:eastAsia="zh-CN"/>
        </w:rPr>
        <w:t>设施的，依法</w:t>
      </w:r>
      <w:r>
        <w:rPr>
          <w:rFonts w:hint="default" w:ascii="仿宋_GB2312" w:hAnsi="仿宋_GB2312" w:eastAsia="仿宋_GB2312" w:cs="仿宋_GB2312"/>
          <w:spacing w:val="0"/>
          <w:sz w:val="32"/>
          <w:szCs w:val="32"/>
          <w:lang w:val="en" w:eastAsia="zh-CN"/>
        </w:rPr>
        <w:t>给予</w:t>
      </w:r>
      <w:r>
        <w:rPr>
          <w:rFonts w:hint="eastAsia" w:ascii="仿宋_GB2312" w:hAnsi="仿宋_GB2312" w:eastAsia="仿宋_GB2312" w:cs="仿宋_GB2312"/>
          <w:spacing w:val="0"/>
          <w:sz w:val="32"/>
          <w:szCs w:val="32"/>
          <w:lang w:val="en-US" w:eastAsia="zh-CN"/>
        </w:rPr>
        <w:t>优惠</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任何</w:t>
      </w:r>
      <w:r>
        <w:rPr>
          <w:rFonts w:hint="default" w:ascii="仿宋_GB2312" w:hAnsi="仿宋_GB2312" w:eastAsia="仿宋_GB2312" w:cs="仿宋_GB2312"/>
          <w:spacing w:val="0"/>
          <w:sz w:val="32"/>
          <w:szCs w:val="32"/>
          <w:lang w:val="en" w:eastAsia="zh-CN"/>
        </w:rPr>
        <w:t>组织</w:t>
      </w:r>
      <w:r>
        <w:rPr>
          <w:rFonts w:hint="eastAsia" w:ascii="仿宋_GB2312" w:hAnsi="仿宋_GB2312" w:eastAsia="仿宋_GB2312" w:cs="仿宋_GB2312"/>
          <w:spacing w:val="0"/>
          <w:sz w:val="32"/>
          <w:szCs w:val="32"/>
        </w:rPr>
        <w:t>和个人不得侵占、截留、克扣、挪用社会科学普及经费</w:t>
      </w:r>
      <w:r>
        <w:rPr>
          <w:rFonts w:hint="default" w:ascii="仿宋_GB2312" w:hAnsi="仿宋_GB2312" w:eastAsia="仿宋_GB2312" w:cs="仿宋_GB2312"/>
          <w:spacing w:val="0"/>
          <w:sz w:val="32"/>
          <w:szCs w:val="32"/>
          <w:lang w:val="en" w:eastAsia="zh-CN"/>
        </w:rPr>
        <w:t>或者</w:t>
      </w:r>
      <w:r>
        <w:rPr>
          <w:rFonts w:hint="eastAsia" w:ascii="仿宋_GB2312" w:hAnsi="仿宋_GB2312" w:eastAsia="仿宋_GB2312" w:cs="仿宋_GB2312"/>
          <w:spacing w:val="0"/>
          <w:sz w:val="32"/>
          <w:szCs w:val="32"/>
          <w:lang w:val="en-US" w:eastAsia="zh-CN"/>
        </w:rPr>
        <w:t>社会</w:t>
      </w:r>
      <w:r>
        <w:rPr>
          <w:rFonts w:hint="default" w:ascii="仿宋_GB2312" w:hAnsi="仿宋_GB2312" w:eastAsia="仿宋_GB2312" w:cs="仿宋_GB2312"/>
          <w:spacing w:val="0"/>
          <w:sz w:val="32"/>
          <w:szCs w:val="32"/>
          <w:lang w:val="en" w:eastAsia="zh-CN"/>
        </w:rPr>
        <w:t>力量</w:t>
      </w:r>
      <w:r>
        <w:rPr>
          <w:rFonts w:hint="eastAsia" w:ascii="仿宋_GB2312" w:hAnsi="仿宋_GB2312" w:eastAsia="仿宋_GB2312" w:cs="仿宋_GB2312"/>
          <w:spacing w:val="0"/>
          <w:sz w:val="32"/>
          <w:szCs w:val="32"/>
        </w:rPr>
        <w:t>资助、捐赠用于社会科学普及的款物。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二</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 xml:space="preserve"> 县级以上人民政府应当</w:t>
      </w:r>
      <w:r>
        <w:rPr>
          <w:rFonts w:hint="eastAsia" w:ascii="仿宋_GB2312" w:hAnsi="仿宋_GB2312" w:eastAsia="仿宋_GB2312" w:cs="仿宋_GB2312"/>
          <w:spacing w:val="0"/>
          <w:sz w:val="32"/>
          <w:szCs w:val="32"/>
          <w:lang w:val="en-US" w:eastAsia="zh-CN"/>
        </w:rPr>
        <w:t>加强社会科学普及队伍建设，</w:t>
      </w:r>
      <w:r>
        <w:rPr>
          <w:rFonts w:hint="eastAsia" w:ascii="仿宋_GB2312" w:hAnsi="仿宋_GB2312" w:eastAsia="仿宋_GB2312" w:cs="仿宋_GB2312"/>
          <w:spacing w:val="0"/>
          <w:sz w:val="32"/>
          <w:szCs w:val="32"/>
        </w:rPr>
        <w:t>选拔、培养和储备社会科学普及人才，建设专兼职相结合的社会科学普及队伍。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rPr>
        <w:t>鼓励建立社会科学普及志愿者组织，</w:t>
      </w:r>
      <w:r>
        <w:rPr>
          <w:rFonts w:hint="eastAsia" w:ascii="仿宋_GB2312" w:hAnsi="仿宋_GB2312" w:eastAsia="仿宋_GB2312" w:cs="仿宋_GB2312"/>
          <w:spacing w:val="0"/>
          <w:sz w:val="32"/>
          <w:szCs w:val="32"/>
          <w:lang w:val="en-US" w:eastAsia="zh-CN"/>
        </w:rPr>
        <w:t>完善社会科学普及志愿服务管理制度，</w:t>
      </w:r>
      <w:r>
        <w:rPr>
          <w:rFonts w:hint="eastAsia" w:ascii="仿宋_GB2312" w:hAnsi="仿宋_GB2312" w:eastAsia="仿宋_GB2312" w:cs="仿宋_GB2312"/>
          <w:spacing w:val="0"/>
          <w:sz w:val="32"/>
          <w:szCs w:val="32"/>
        </w:rPr>
        <w:t>开展志愿者培训工作</w:t>
      </w:r>
      <w:r>
        <w:rPr>
          <w:rFonts w:hint="eastAsia" w:ascii="仿宋_GB2312" w:hAnsi="仿宋_GB2312" w:eastAsia="仿宋_GB2312" w:cs="仿宋_GB2312"/>
          <w:spacing w:val="0"/>
          <w:sz w:val="32"/>
          <w:szCs w:val="32"/>
          <w:lang w:val="en-US" w:eastAsia="zh-CN"/>
        </w:rPr>
        <w:t>；</w:t>
      </w:r>
      <w:r>
        <w:rPr>
          <w:rFonts w:hint="eastAsia" w:ascii="仿宋_GB2312" w:hAnsi="仿宋_GB2312" w:eastAsia="仿宋_GB2312" w:cs="仿宋_GB2312"/>
          <w:spacing w:val="0"/>
          <w:sz w:val="32"/>
          <w:szCs w:val="32"/>
        </w:rPr>
        <w:t>支持志愿者到基层开展社会科学普及活动</w:t>
      </w:r>
      <w:r>
        <w:rPr>
          <w:rFonts w:hint="eastAsia" w:ascii="仿宋_GB2312" w:hAnsi="仿宋_GB2312" w:eastAsia="仿宋_GB2312" w:cs="仿宋_GB2312"/>
          <w:spacing w:val="0"/>
          <w:sz w:val="32"/>
          <w:szCs w:val="32"/>
          <w:lang w:val="en-US" w:eastAsia="zh-CN"/>
        </w:rPr>
        <w:t>，推进社会科学普及志愿服务专业化、规范化、常态化。</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三</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US" w:eastAsia="zh-CN"/>
        </w:rPr>
        <w:t>支持</w:t>
      </w:r>
      <w:r>
        <w:rPr>
          <w:rFonts w:hint="eastAsia" w:ascii="仿宋_GB2312" w:hAnsi="仿宋_GB2312" w:eastAsia="仿宋_GB2312" w:cs="仿宋_GB2312"/>
          <w:spacing w:val="0"/>
          <w:sz w:val="32"/>
          <w:szCs w:val="32"/>
        </w:rPr>
        <w:t>社会科学研究项目</w:t>
      </w:r>
      <w:r>
        <w:rPr>
          <w:rFonts w:hint="eastAsia" w:ascii="仿宋_GB2312" w:hAnsi="仿宋_GB2312" w:eastAsia="仿宋_GB2312" w:cs="仿宋_GB2312"/>
          <w:spacing w:val="0"/>
          <w:sz w:val="32"/>
          <w:szCs w:val="32"/>
          <w:lang w:val="en-US" w:eastAsia="zh-CN"/>
        </w:rPr>
        <w:t>立项</w:t>
      </w:r>
      <w:r>
        <w:rPr>
          <w:rFonts w:hint="eastAsia" w:ascii="仿宋_GB2312" w:hAnsi="仿宋_GB2312" w:eastAsia="仿宋_GB2312" w:cs="仿宋_GB2312"/>
          <w:spacing w:val="0"/>
          <w:sz w:val="32"/>
          <w:szCs w:val="32"/>
        </w:rPr>
        <w:t>部门</w:t>
      </w:r>
      <w:r>
        <w:rPr>
          <w:rFonts w:hint="eastAsia" w:ascii="仿宋_GB2312" w:hAnsi="仿宋_GB2312" w:eastAsia="仿宋_GB2312" w:cs="仿宋_GB2312"/>
          <w:spacing w:val="0"/>
          <w:sz w:val="32"/>
          <w:szCs w:val="32"/>
          <w:lang w:val="en-US" w:eastAsia="zh-CN"/>
        </w:rPr>
        <w:t>、高等院校</w:t>
      </w:r>
      <w:r>
        <w:rPr>
          <w:rFonts w:hint="eastAsia" w:ascii="仿宋_GB2312" w:hAnsi="仿宋_GB2312" w:eastAsia="仿宋_GB2312" w:cs="仿宋_GB2312"/>
          <w:spacing w:val="0"/>
          <w:sz w:val="32"/>
          <w:szCs w:val="32"/>
        </w:rPr>
        <w:t>设立社会科学普及研究课题，</w:t>
      </w:r>
      <w:r>
        <w:rPr>
          <w:rFonts w:hint="eastAsia" w:ascii="仿宋_GB2312" w:hAnsi="仿宋_GB2312" w:eastAsia="仿宋_GB2312" w:cs="仿宋_GB2312"/>
          <w:spacing w:val="0"/>
          <w:sz w:val="32"/>
          <w:szCs w:val="32"/>
          <w:lang w:val="en-US" w:eastAsia="zh-CN"/>
        </w:rPr>
        <w:t>重点</w:t>
      </w:r>
      <w:r>
        <w:rPr>
          <w:rFonts w:hint="eastAsia" w:ascii="仿宋_GB2312" w:hAnsi="仿宋_GB2312" w:eastAsia="仿宋_GB2312" w:cs="仿宋_GB2312"/>
          <w:spacing w:val="0"/>
          <w:sz w:val="32"/>
          <w:szCs w:val="32"/>
        </w:rPr>
        <w:t>支持</w:t>
      </w:r>
      <w:r>
        <w:rPr>
          <w:rFonts w:hint="eastAsia" w:ascii="仿宋_GB2312" w:hAnsi="仿宋_GB2312" w:eastAsia="仿宋_GB2312" w:cs="仿宋_GB2312"/>
          <w:spacing w:val="0"/>
          <w:sz w:val="32"/>
          <w:szCs w:val="32"/>
          <w:lang w:val="en-US" w:eastAsia="zh-CN"/>
        </w:rPr>
        <w:t>具有徽风皖韵和时代特征的思想观念、人文精神、道德规范等方面的社会科学</w:t>
      </w:r>
      <w:r>
        <w:rPr>
          <w:rFonts w:hint="eastAsia" w:ascii="仿宋_GB2312" w:hAnsi="仿宋_GB2312" w:eastAsia="仿宋_GB2312" w:cs="仿宋_GB2312"/>
          <w:spacing w:val="0"/>
          <w:sz w:val="32"/>
          <w:szCs w:val="32"/>
        </w:rPr>
        <w:t>普及理论研究</w:t>
      </w:r>
      <w:r>
        <w:rPr>
          <w:rFonts w:hint="eastAsia" w:ascii="仿宋_GB2312" w:hAnsi="仿宋_GB2312" w:eastAsia="仿宋_GB2312" w:cs="仿宋_GB2312"/>
          <w:spacing w:val="0"/>
          <w:sz w:val="32"/>
          <w:szCs w:val="32"/>
          <w:lang w:val="en-US" w:eastAsia="zh-CN"/>
        </w:rPr>
        <w:t>与创作</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支持培育社会科学创新团队，培养拔尖领军人才，扶持青年人才，建设结构合理、专业突出的社会科学人才队伍。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四</w:t>
      </w:r>
      <w:r>
        <w:rPr>
          <w:rFonts w:hint="eastAsia" w:ascii="黑体" w:hAnsi="黑体" w:eastAsia="黑体" w:cs="黑体"/>
          <w:spacing w:val="0"/>
          <w:sz w:val="32"/>
          <w:szCs w:val="32"/>
        </w:rPr>
        <w:t>条</w:t>
      </w:r>
      <w:r>
        <w:rPr>
          <w:rFonts w:hint="eastAsia" w:ascii="仿宋_GB2312" w:hAnsi="仿宋_GB2312" w:eastAsia="仿宋_GB2312" w:cs="仿宋_GB2312"/>
          <w:b/>
          <w:bCs/>
          <w:spacing w:val="0"/>
          <w:sz w:val="32"/>
          <w:szCs w:val="32"/>
        </w:rPr>
        <w:t xml:space="preserve"> </w:t>
      </w:r>
      <w:r>
        <w:rPr>
          <w:rFonts w:hint="eastAsia" w:ascii="仿宋_GB2312" w:hAnsi="仿宋_GB2312" w:cs="仿宋_GB2312"/>
          <w:b/>
          <w:bCs/>
          <w:spacing w:val="0"/>
          <w:sz w:val="32"/>
          <w:szCs w:val="32"/>
          <w:lang w:val="en-US" w:eastAsia="zh-CN"/>
        </w:rPr>
        <w:t xml:space="preserve"> </w:t>
      </w:r>
      <w:r>
        <w:rPr>
          <w:rFonts w:hint="eastAsia" w:ascii="仿宋_GB2312" w:hAnsi="仿宋_GB2312" w:eastAsia="仿宋_GB2312" w:cs="仿宋_GB2312"/>
          <w:spacing w:val="0"/>
          <w:sz w:val="32"/>
          <w:szCs w:val="32"/>
        </w:rPr>
        <w:t>省人民政府</w:t>
      </w:r>
      <w:r>
        <w:rPr>
          <w:rFonts w:hint="eastAsia" w:ascii="仿宋_GB2312" w:hAnsi="仿宋_GB2312" w:eastAsia="仿宋_GB2312" w:cs="仿宋_GB2312"/>
          <w:spacing w:val="0"/>
          <w:sz w:val="32"/>
          <w:szCs w:val="32"/>
          <w:lang w:val="en-US" w:eastAsia="zh-CN"/>
        </w:rPr>
        <w:t>应当</w:t>
      </w:r>
      <w:r>
        <w:rPr>
          <w:rFonts w:hint="eastAsia" w:ascii="仿宋_GB2312" w:hAnsi="仿宋_GB2312" w:eastAsia="仿宋_GB2312" w:cs="仿宋_GB2312"/>
          <w:spacing w:val="0"/>
          <w:sz w:val="32"/>
          <w:szCs w:val="32"/>
        </w:rPr>
        <w:t>将社会科学普及成果纳入社会科学优秀成果奖评奖范围。</w:t>
      </w:r>
    </w:p>
    <w:p>
      <w:pPr>
        <w:pStyle w:val="28"/>
        <w:keepNext w:val="0"/>
        <w:keepLines w:val="0"/>
        <w:pageBreakBefore w:val="0"/>
        <w:widowControl w:val="0"/>
        <w:kinsoku/>
        <w:wordWrap/>
        <w:overflowPunct/>
        <w:topLinePunct w:val="0"/>
        <w:autoSpaceDE/>
        <w:autoSpaceDN/>
        <w:bidi w:val="0"/>
        <w:adjustRightInd/>
        <w:snapToGrid/>
        <w:spacing w:line="240" w:lineRule="auto"/>
        <w:ind w:left="0" w:leftChars="0"/>
        <w:rPr>
          <w:rFonts w:hint="eastAsia"/>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rPr>
          <w:rFonts w:hint="eastAsia" w:ascii="黑体" w:hAnsi="黑体" w:eastAsia="黑体" w:cs="黑体"/>
          <w:spacing w:val="0"/>
          <w:sz w:val="32"/>
          <w:szCs w:val="32"/>
        </w:rPr>
      </w:pPr>
      <w:r>
        <w:rPr>
          <w:rFonts w:hint="eastAsia" w:ascii="黑体" w:hAnsi="黑体" w:eastAsia="黑体" w:cs="黑体"/>
          <w:spacing w:val="0"/>
          <w:sz w:val="32"/>
          <w:szCs w:val="32"/>
        </w:rPr>
        <w:t>第六章</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 xml:space="preserve">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五</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违反本条例规定，</w:t>
      </w:r>
      <w:r>
        <w:rPr>
          <w:rFonts w:hint="eastAsia" w:ascii="仿宋_GB2312" w:hAnsi="仿宋_GB2312" w:eastAsia="仿宋_GB2312" w:cs="仿宋_GB2312"/>
          <w:spacing w:val="0"/>
          <w:sz w:val="32"/>
          <w:szCs w:val="32"/>
          <w:lang w:val="en-US" w:eastAsia="zh-CN"/>
        </w:rPr>
        <w:t>有关部门和单位</w:t>
      </w:r>
      <w:r>
        <w:rPr>
          <w:rFonts w:hint="eastAsia" w:ascii="仿宋_GB2312" w:hAnsi="仿宋_GB2312" w:eastAsia="仿宋_GB2312" w:cs="仿宋_GB2312"/>
          <w:spacing w:val="0"/>
          <w:sz w:val="32"/>
          <w:szCs w:val="32"/>
        </w:rPr>
        <w:t>未履行社会科学普及</w:t>
      </w:r>
      <w:r>
        <w:rPr>
          <w:rFonts w:hint="eastAsia" w:ascii="仿宋_GB2312" w:hAnsi="仿宋_GB2312" w:eastAsia="仿宋_GB2312" w:cs="仿宋_GB2312"/>
          <w:spacing w:val="0"/>
          <w:sz w:val="32"/>
          <w:szCs w:val="32"/>
          <w:lang w:eastAsia="zh-CN"/>
        </w:rPr>
        <w:t>工作</w:t>
      </w:r>
      <w:r>
        <w:rPr>
          <w:rFonts w:hint="eastAsia" w:ascii="仿宋_GB2312" w:hAnsi="仿宋_GB2312" w:eastAsia="仿宋_GB2312" w:cs="仿宋_GB2312"/>
          <w:spacing w:val="0"/>
          <w:sz w:val="32"/>
          <w:szCs w:val="32"/>
        </w:rPr>
        <w:t>职责的，由其上级机关或者有关部门通报批评，并责令</w:t>
      </w:r>
      <w:r>
        <w:rPr>
          <w:rFonts w:hint="eastAsia" w:ascii="仿宋_GB2312" w:hAnsi="仿宋_GB2312" w:eastAsia="仿宋_GB2312" w:cs="仿宋_GB2312"/>
          <w:spacing w:val="0"/>
          <w:sz w:val="32"/>
          <w:szCs w:val="32"/>
          <w:lang w:val="en-US" w:eastAsia="zh-CN"/>
        </w:rPr>
        <w:t>改</w:t>
      </w:r>
      <w:r>
        <w:rPr>
          <w:rFonts w:hint="default" w:ascii="仿宋_GB2312" w:hAnsi="仿宋_GB2312" w:eastAsia="仿宋_GB2312" w:cs="仿宋_GB2312"/>
          <w:spacing w:val="0"/>
          <w:sz w:val="32"/>
          <w:szCs w:val="32"/>
          <w:lang w:val="en" w:eastAsia="zh-CN"/>
        </w:rPr>
        <w:t>正</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rPr>
        <w:t>国家工作人员在社会科学普及</w:t>
      </w:r>
      <w:r>
        <w:rPr>
          <w:rFonts w:hint="eastAsia" w:ascii="仿宋_GB2312" w:hAnsi="仿宋_GB2312" w:eastAsia="仿宋_GB2312" w:cs="仿宋_GB2312"/>
          <w:spacing w:val="0"/>
          <w:sz w:val="32"/>
          <w:szCs w:val="32"/>
          <w:lang w:eastAsia="zh-CN"/>
        </w:rPr>
        <w:t>工作</w:t>
      </w:r>
      <w:r>
        <w:rPr>
          <w:rFonts w:hint="eastAsia" w:ascii="仿宋_GB2312" w:hAnsi="仿宋_GB2312" w:eastAsia="仿宋_GB2312" w:cs="仿宋_GB2312"/>
          <w:spacing w:val="0"/>
          <w:sz w:val="32"/>
          <w:szCs w:val="32"/>
        </w:rPr>
        <w:t>中滥用职权、玩忽职守、徇私舞弊</w:t>
      </w:r>
      <w:r>
        <w:rPr>
          <w:rFonts w:hint="eastAsia" w:ascii="仿宋_GB2312" w:hAnsi="仿宋_GB2312" w:eastAsia="仿宋_GB2312" w:cs="仿宋_GB2312"/>
          <w:spacing w:val="0"/>
          <w:sz w:val="32"/>
          <w:szCs w:val="32"/>
          <w:lang w:val="en-US" w:eastAsia="zh-CN"/>
        </w:rPr>
        <w:t>的，</w:t>
      </w:r>
      <w:r>
        <w:rPr>
          <w:rFonts w:hint="eastAsia" w:ascii="仿宋_GB2312" w:hAnsi="仿宋_GB2312" w:eastAsia="仿宋_GB2312" w:cs="仿宋_GB2312"/>
          <w:spacing w:val="0"/>
          <w:sz w:val="32"/>
          <w:szCs w:val="32"/>
        </w:rPr>
        <w:t>依法给予处</w:t>
      </w:r>
      <w:r>
        <w:rPr>
          <w:rFonts w:hint="default" w:ascii="仿宋_GB2312" w:hAnsi="仿宋_GB2312" w:eastAsia="仿宋_GB2312" w:cs="仿宋_GB2312"/>
          <w:spacing w:val="0"/>
          <w:sz w:val="32"/>
          <w:szCs w:val="32"/>
          <w:lang w:val="en" w:eastAsia="zh-CN"/>
        </w:rPr>
        <w:t>理</w:t>
      </w:r>
      <w:r>
        <w:rPr>
          <w:rFonts w:hint="eastAsia" w:ascii="仿宋_GB2312" w:hAnsi="仿宋_GB2312" w:eastAsia="仿宋_GB2312" w:cs="仿宋_GB2312"/>
          <w:spacing w:val="0"/>
          <w:sz w:val="32"/>
          <w:szCs w:val="32"/>
        </w:rPr>
        <w:t>。</w:t>
      </w:r>
    </w:p>
    <w:p>
      <w:pPr>
        <w:keepNext w:val="0"/>
        <w:keepLines w:val="0"/>
        <w:pageBreakBefore w:val="0"/>
        <w:widowControl w:val="0"/>
        <w:suppressLineNumbers w:val="0"/>
        <w:kinsoku/>
        <w:wordWrap/>
        <w:overflowPunct/>
        <w:topLinePunct w:val="0"/>
        <w:autoSpaceDE/>
        <w:autoSpaceDN/>
        <w:bidi w:val="0"/>
        <w:adjustRightInd/>
        <w:snapToGrid/>
        <w:ind w:firstLine="632" w:firstLineChars="200"/>
        <w:jc w:val="left"/>
        <w:rPr>
          <w:rFonts w:hint="default" w:ascii="黑体" w:hAnsi="黑体" w:eastAsia="黑体" w:cs="黑体"/>
          <w:spacing w:val="0"/>
          <w:sz w:val="32"/>
          <w:szCs w:val="32"/>
          <w:lang w:val="en-US" w:eastAsia="zh-CN"/>
        </w:rPr>
      </w:pPr>
      <w:r>
        <w:rPr>
          <w:rFonts w:hint="eastAsia" w:ascii="黑体" w:hAnsi="黑体" w:eastAsia="黑体" w:cs="黑体"/>
          <w:spacing w:val="0"/>
          <w:sz w:val="32"/>
          <w:szCs w:val="32"/>
          <w:lang w:val="en-US" w:eastAsia="zh-CN"/>
        </w:rPr>
        <w:t xml:space="preserve">第三十六条  </w:t>
      </w:r>
      <w:r>
        <w:rPr>
          <w:rFonts w:hint="eastAsia" w:ascii="仿宋_GB2312" w:hAnsi="仿宋_GB2312" w:eastAsia="仿宋_GB2312" w:cs="仿宋_GB2312"/>
          <w:spacing w:val="0"/>
          <w:sz w:val="32"/>
          <w:szCs w:val="32"/>
          <w:lang w:val="en-US" w:eastAsia="zh-CN"/>
        </w:rPr>
        <w:t>违反本条例第五条第二款规定，以社会科学普及为名进行有损社会公共利益活动的，由有关主管部门给予批评教育，并予以制止。</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七</w:t>
      </w:r>
      <w:r>
        <w:rPr>
          <w:rFonts w:hint="eastAsia" w:ascii="黑体" w:hAnsi="黑体" w:eastAsia="黑体" w:cs="黑体"/>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 xml:space="preserve"> </w:t>
      </w:r>
      <w:r>
        <w:rPr>
          <w:rFonts w:hint="eastAsia" w:ascii="仿宋_GB2312" w:hAnsi="仿宋_GB2312" w:eastAsia="仿宋_GB2312" w:cs="仿宋_GB2312"/>
          <w:spacing w:val="0"/>
          <w:sz w:val="32"/>
          <w:szCs w:val="32"/>
          <w:lang w:val="en" w:eastAsia="zh-CN"/>
        </w:rPr>
        <w:t>违反本条例第二十</w:t>
      </w:r>
      <w:r>
        <w:rPr>
          <w:rFonts w:hint="eastAsia" w:ascii="仿宋_GB2312" w:hAnsi="仿宋_GB2312" w:eastAsia="仿宋_GB2312" w:cs="仿宋_GB2312"/>
          <w:spacing w:val="0"/>
          <w:sz w:val="32"/>
          <w:szCs w:val="32"/>
          <w:lang w:val="en-US" w:eastAsia="zh-CN"/>
        </w:rPr>
        <w:t>八</w:t>
      </w:r>
      <w:r>
        <w:rPr>
          <w:rFonts w:hint="eastAsia" w:ascii="仿宋_GB2312" w:hAnsi="仿宋_GB2312" w:eastAsia="仿宋_GB2312" w:cs="仿宋_GB2312"/>
          <w:spacing w:val="0"/>
          <w:sz w:val="32"/>
          <w:szCs w:val="32"/>
          <w:lang w:val="en" w:eastAsia="zh-CN"/>
        </w:rPr>
        <w:t>条第二款规定，擅自改变政府投资建设的社会科学普及场馆用途的，由有关主管部门责令限期改正；情节严重的，对</w:t>
      </w:r>
      <w:r>
        <w:rPr>
          <w:rFonts w:hint="default" w:ascii="仿宋_GB2312" w:hAnsi="仿宋_GB2312" w:eastAsia="仿宋_GB2312" w:cs="仿宋_GB2312"/>
          <w:spacing w:val="0"/>
          <w:sz w:val="32"/>
          <w:szCs w:val="32"/>
          <w:lang w:val="en" w:eastAsia="zh-CN"/>
        </w:rPr>
        <w:t>直接</w:t>
      </w:r>
      <w:r>
        <w:rPr>
          <w:rFonts w:hint="eastAsia" w:ascii="仿宋_GB2312" w:hAnsi="仿宋_GB2312" w:eastAsia="仿宋_GB2312" w:cs="仿宋_GB2312"/>
          <w:spacing w:val="0"/>
          <w:sz w:val="32"/>
          <w:szCs w:val="32"/>
          <w:lang w:val="en" w:eastAsia="zh-CN"/>
        </w:rPr>
        <w:t>负责的主管人员和其他直接责任人员依法给予处</w:t>
      </w:r>
      <w:r>
        <w:rPr>
          <w:rFonts w:hint="default" w:ascii="仿宋_GB2312" w:hAnsi="仿宋_GB2312" w:eastAsia="仿宋_GB2312" w:cs="仿宋_GB2312"/>
          <w:spacing w:val="0"/>
          <w:sz w:val="32"/>
          <w:szCs w:val="32"/>
          <w:lang w:val="en" w:eastAsia="zh-CN"/>
        </w:rPr>
        <w:t>理</w:t>
      </w:r>
      <w:r>
        <w:rPr>
          <w:rFonts w:hint="eastAsia" w:ascii="仿宋_GB2312" w:hAnsi="仿宋_GB2312" w:eastAsia="仿宋_GB2312" w:cs="仿宋_GB2312"/>
          <w:spacing w:val="0"/>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r>
        <w:rPr>
          <w:rFonts w:hint="eastAsia" w:ascii="仿宋_GB2312" w:hAnsi="仿宋_GB2312" w:eastAsia="仿宋_GB2312" w:cs="仿宋_GB2312"/>
          <w:spacing w:val="0"/>
          <w:sz w:val="32"/>
          <w:szCs w:val="32"/>
          <w:lang w:val="en" w:eastAsia="zh-CN"/>
        </w:rPr>
        <w:t>违反本条例第二十八条第三款规定，扰乱社会科学普及场馆秩序或者</w:t>
      </w:r>
      <w:r>
        <w:rPr>
          <w:rFonts w:hint="default" w:ascii="仿宋_GB2312" w:hAnsi="仿宋_GB2312" w:eastAsia="仿宋_GB2312" w:cs="仿宋_GB2312"/>
          <w:spacing w:val="0"/>
          <w:sz w:val="32"/>
          <w:szCs w:val="32"/>
          <w:lang w:val="en" w:eastAsia="zh-CN"/>
        </w:rPr>
        <w:t>破坏社会科学普及场馆、设施的，</w:t>
      </w:r>
      <w:r>
        <w:rPr>
          <w:rFonts w:hint="eastAsia" w:ascii="仿宋_GB2312" w:hAnsi="仿宋_GB2312" w:eastAsia="仿宋_GB2312" w:cs="仿宋_GB2312"/>
          <w:spacing w:val="0"/>
          <w:sz w:val="32"/>
          <w:szCs w:val="32"/>
          <w:lang w:val="en" w:eastAsia="zh-CN"/>
        </w:rPr>
        <w:t>依法责令其停止侵害、限期改正</w:t>
      </w:r>
      <w:r>
        <w:rPr>
          <w:rFonts w:hint="eastAsia" w:ascii="仿宋_GB2312" w:hAnsi="仿宋_GB2312" w:eastAsia="仿宋_GB2312" w:cs="仿宋_GB2312"/>
          <w:spacing w:val="0"/>
          <w:sz w:val="32"/>
          <w:szCs w:val="32"/>
          <w:lang w:val="en-US" w:eastAsia="zh-CN"/>
        </w:rPr>
        <w:t>、恢复原状或者赔偿损失</w:t>
      </w:r>
      <w:r>
        <w:rPr>
          <w:rFonts w:hint="eastAsia" w:ascii="仿宋_GB2312" w:hAnsi="仿宋_GB2312" w:eastAsia="仿宋_GB2312" w:cs="仿宋_GB2312"/>
          <w:spacing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632" w:firstLineChars="200"/>
        <w:textAlignment w:val="baseline"/>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八</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违反本条例第三十</w:t>
      </w:r>
      <w:r>
        <w:rPr>
          <w:rFonts w:hint="eastAsia" w:ascii="仿宋_GB2312" w:hAnsi="仿宋_GB2312" w:eastAsia="仿宋_GB2312" w:cs="仿宋_GB2312"/>
          <w:spacing w:val="0"/>
          <w:sz w:val="32"/>
          <w:szCs w:val="32"/>
          <w:lang w:val="en-US" w:eastAsia="zh-CN"/>
        </w:rPr>
        <w:t>一</w:t>
      </w:r>
      <w:r>
        <w:rPr>
          <w:rFonts w:hint="eastAsia" w:ascii="仿宋_GB2312" w:hAnsi="仿宋_GB2312" w:eastAsia="仿宋_GB2312" w:cs="仿宋_GB2312"/>
          <w:spacing w:val="0"/>
          <w:sz w:val="32"/>
          <w:szCs w:val="32"/>
        </w:rPr>
        <w:t>条第三款规定，</w:t>
      </w:r>
      <w:r>
        <w:rPr>
          <w:rFonts w:hint="default" w:ascii="仿宋_GB2312" w:hAnsi="仿宋_GB2312" w:eastAsia="仿宋_GB2312" w:cs="仿宋_GB2312"/>
          <w:spacing w:val="0"/>
          <w:sz w:val="32"/>
          <w:szCs w:val="32"/>
          <w:lang w:val="en" w:eastAsia="zh-CN"/>
        </w:rPr>
        <w:t>侵占、截留、克扣、挪用社会科学普及经费</w:t>
      </w:r>
      <w:r>
        <w:rPr>
          <w:rFonts w:hint="eastAsia" w:ascii="仿宋_GB2312" w:hAnsi="仿宋_GB2312" w:eastAsia="仿宋_GB2312" w:cs="仿宋_GB2312"/>
          <w:spacing w:val="0"/>
          <w:sz w:val="32"/>
          <w:szCs w:val="32"/>
          <w:lang w:val="en" w:eastAsia="zh-CN"/>
        </w:rPr>
        <w:t>或者资助、捐赠款物</w:t>
      </w:r>
      <w:r>
        <w:rPr>
          <w:rFonts w:hint="eastAsia" w:ascii="仿宋_GB2312" w:hAnsi="仿宋_GB2312" w:cs="仿宋_GB2312"/>
          <w:spacing w:val="0"/>
          <w:sz w:val="32"/>
          <w:szCs w:val="32"/>
          <w:lang w:val="en" w:eastAsia="zh-CN"/>
        </w:rPr>
        <w:t>的</w:t>
      </w:r>
      <w:r>
        <w:rPr>
          <w:rFonts w:hint="default" w:ascii="仿宋_GB2312" w:hAnsi="仿宋_GB2312" w:eastAsia="仿宋_GB2312" w:cs="仿宋_GB2312"/>
          <w:spacing w:val="0"/>
          <w:sz w:val="32"/>
          <w:szCs w:val="32"/>
          <w:lang w:val="en" w:eastAsia="zh-CN"/>
        </w:rPr>
        <w:t>，</w:t>
      </w:r>
      <w:r>
        <w:rPr>
          <w:rFonts w:hint="eastAsia" w:ascii="仿宋_GB2312" w:hAnsi="仿宋_GB2312" w:eastAsia="仿宋_GB2312" w:cs="仿宋_GB2312"/>
          <w:spacing w:val="0"/>
          <w:sz w:val="32"/>
          <w:szCs w:val="32"/>
        </w:rPr>
        <w:t>由有关部门责令限期归还；对</w:t>
      </w:r>
      <w:r>
        <w:rPr>
          <w:rFonts w:hint="default" w:ascii="仿宋_GB2312" w:hAnsi="仿宋_GB2312" w:eastAsia="仿宋_GB2312" w:cs="仿宋_GB2312"/>
          <w:spacing w:val="0"/>
          <w:sz w:val="32"/>
          <w:szCs w:val="32"/>
          <w:lang w:val="en" w:eastAsia="zh-CN"/>
        </w:rPr>
        <w:t>直接</w:t>
      </w:r>
      <w:r>
        <w:rPr>
          <w:rFonts w:hint="eastAsia" w:ascii="仿宋_GB2312" w:hAnsi="仿宋_GB2312" w:eastAsia="仿宋_GB2312" w:cs="仿宋_GB2312"/>
          <w:spacing w:val="0"/>
          <w:sz w:val="32"/>
          <w:szCs w:val="32"/>
        </w:rPr>
        <w:t>负责的主管人员和其他直接责任人员依法给予处</w:t>
      </w:r>
      <w:r>
        <w:rPr>
          <w:rFonts w:hint="default" w:ascii="仿宋_GB2312" w:hAnsi="仿宋_GB2312" w:eastAsia="仿宋_GB2312" w:cs="仿宋_GB2312"/>
          <w:spacing w:val="0"/>
          <w:sz w:val="32"/>
          <w:szCs w:val="32"/>
          <w:lang w:val="en" w:eastAsia="zh-CN"/>
        </w:rPr>
        <w:t>理</w:t>
      </w:r>
      <w:r>
        <w:rPr>
          <w:rFonts w:hint="eastAsia" w:ascii="仿宋_GB2312" w:hAnsi="仿宋_GB2312" w:eastAsia="仿宋_GB2312" w:cs="仿宋_GB2312"/>
          <w:spacing w:val="0"/>
          <w:sz w:val="32"/>
          <w:szCs w:val="32"/>
        </w:rPr>
        <w:t xml:space="preserve">。 </w:t>
      </w:r>
    </w:p>
    <w:p>
      <w:pPr>
        <w:keepNext w:val="0"/>
        <w:keepLines w:val="0"/>
        <w:pageBreakBefore w:val="0"/>
        <w:widowControl w:val="0"/>
        <w:suppressLineNumbers w:val="0"/>
        <w:kinsoku/>
        <w:wordWrap/>
        <w:overflowPunct/>
        <w:topLinePunct w:val="0"/>
        <w:autoSpaceDE/>
        <w:autoSpaceDN/>
        <w:bidi w:val="0"/>
        <w:adjustRightInd/>
        <w:snapToGrid/>
        <w:ind w:firstLine="632" w:firstLineChars="200"/>
        <w:jc w:val="left"/>
        <w:rPr>
          <w:rFonts w:hint="eastAsia" w:ascii="仿宋_GB2312" w:hAnsi="仿宋_GB2312" w:eastAsia="仿宋_GB2312" w:cs="仿宋_GB2312"/>
          <w:spacing w:val="0"/>
          <w:sz w:val="32"/>
          <w:szCs w:val="32"/>
        </w:rPr>
      </w:pPr>
      <w:r>
        <w:rPr>
          <w:rFonts w:hint="eastAsia" w:ascii="黑体" w:hAnsi="黑体" w:eastAsia="黑体" w:cs="黑体"/>
          <w:spacing w:val="0"/>
          <w:sz w:val="32"/>
          <w:szCs w:val="32"/>
        </w:rPr>
        <w:t>第三十</w:t>
      </w:r>
      <w:r>
        <w:rPr>
          <w:rFonts w:hint="eastAsia" w:ascii="黑体" w:hAnsi="黑体" w:eastAsia="黑体" w:cs="黑体"/>
          <w:spacing w:val="0"/>
          <w:sz w:val="32"/>
          <w:szCs w:val="32"/>
          <w:lang w:val="en-US" w:eastAsia="zh-CN"/>
        </w:rPr>
        <w:t>九</w:t>
      </w:r>
      <w:r>
        <w:rPr>
          <w:rFonts w:hint="eastAsia" w:ascii="黑体" w:hAnsi="黑体" w:eastAsia="黑体" w:cs="黑体"/>
          <w:spacing w:val="0"/>
          <w:sz w:val="32"/>
          <w:szCs w:val="32"/>
        </w:rPr>
        <w:t>条</w:t>
      </w:r>
      <w:r>
        <w:rPr>
          <w:rFonts w:hint="eastAsia" w:ascii="仿宋_GB2312" w:hAnsi="仿宋_GB2312" w:eastAsia="仿宋_GB2312" w:cs="仿宋_GB2312"/>
          <w:spacing w:val="0"/>
          <w:sz w:val="32"/>
          <w:szCs w:val="32"/>
        </w:rPr>
        <w:t xml:space="preserve"> </w:t>
      </w:r>
      <w:r>
        <w:rPr>
          <w:rFonts w:hint="eastAsia" w:ascii="仿宋_GB2312" w:hAnsi="仿宋_GB2312" w:cs="仿宋_GB2312"/>
          <w:spacing w:val="0"/>
          <w:sz w:val="32"/>
          <w:szCs w:val="32"/>
          <w:lang w:val="en-US" w:eastAsia="zh-CN"/>
        </w:rPr>
        <w:t xml:space="preserve"> </w:t>
      </w:r>
      <w:r>
        <w:rPr>
          <w:rFonts w:hint="eastAsia" w:ascii="仿宋_GB2312" w:hAnsi="仿宋_GB2312" w:eastAsia="仿宋_GB2312" w:cs="仿宋_GB2312"/>
          <w:spacing w:val="0"/>
          <w:sz w:val="32"/>
          <w:szCs w:val="32"/>
        </w:rPr>
        <w:t>违反本条例规定的行为，法律、</w:t>
      </w:r>
      <w:r>
        <w:rPr>
          <w:rFonts w:hint="default" w:ascii="仿宋_GB2312" w:hAnsi="仿宋_GB2312" w:eastAsia="仿宋_GB2312" w:cs="仿宋_GB2312"/>
          <w:spacing w:val="0"/>
          <w:sz w:val="32"/>
          <w:szCs w:val="32"/>
          <w:lang w:val="en" w:eastAsia="zh-CN"/>
        </w:rPr>
        <w:t>行政</w:t>
      </w:r>
      <w:r>
        <w:rPr>
          <w:rFonts w:hint="eastAsia" w:ascii="仿宋_GB2312" w:hAnsi="仿宋_GB2312" w:eastAsia="仿宋_GB2312" w:cs="仿宋_GB2312"/>
          <w:spacing w:val="0"/>
          <w:sz w:val="32"/>
          <w:szCs w:val="32"/>
        </w:rPr>
        <w:t>法规有</w:t>
      </w:r>
      <w:r>
        <w:rPr>
          <w:rFonts w:hint="eastAsia" w:ascii="仿宋_GB2312" w:hAnsi="仿宋_GB2312" w:eastAsia="仿宋_GB2312" w:cs="仿宋_GB2312"/>
          <w:spacing w:val="0"/>
          <w:sz w:val="32"/>
          <w:szCs w:val="32"/>
          <w:lang w:val="en-US" w:eastAsia="zh-CN"/>
        </w:rPr>
        <w:t>行政</w:t>
      </w:r>
      <w:r>
        <w:rPr>
          <w:rFonts w:hint="eastAsia" w:ascii="仿宋_GB2312" w:hAnsi="仿宋_GB2312" w:eastAsia="仿宋_GB2312" w:cs="仿宋_GB2312"/>
          <w:spacing w:val="0"/>
          <w:sz w:val="32"/>
          <w:szCs w:val="32"/>
        </w:rPr>
        <w:t>处罚规定的，从其规定</w:t>
      </w:r>
      <w:r>
        <w:rPr>
          <w:rFonts w:hint="eastAsia" w:ascii="仿宋_GB2312" w:hAnsi="仿宋_GB2312" w:eastAsia="仿宋_GB2312" w:cs="仿宋_GB2312"/>
          <w:spacing w:val="0"/>
          <w:sz w:val="32"/>
          <w:szCs w:val="32"/>
          <w:lang w:val="en" w:eastAsia="zh-CN"/>
        </w:rPr>
        <w:t>；构成犯罪的，依法追究刑事责任</w:t>
      </w:r>
      <w:r>
        <w:rPr>
          <w:rFonts w:hint="eastAsia" w:ascii="仿宋_GB2312" w:hAnsi="仿宋_GB2312" w:eastAsia="仿宋_GB2312" w:cs="仿宋_GB2312"/>
          <w:spacing w:val="0"/>
          <w:sz w:val="32"/>
          <w:szCs w:val="32"/>
        </w:rPr>
        <w:t>。</w:t>
      </w:r>
    </w:p>
    <w:p>
      <w:pPr>
        <w:keepNext w:val="0"/>
        <w:keepLines w:val="0"/>
        <w:pageBreakBefore w:val="0"/>
        <w:widowControl w:val="0"/>
        <w:shd w:val="clear" w:color="auto" w:fill="FFFFFF"/>
        <w:kinsoku/>
        <w:wordWrap/>
        <w:overflowPunct/>
        <w:topLinePunct w:val="0"/>
        <w:autoSpaceDE/>
        <w:autoSpaceDN/>
        <w:bidi w:val="0"/>
        <w:adjustRightInd/>
        <w:snapToGrid/>
        <w:spacing w:line="240" w:lineRule="auto"/>
        <w:ind w:left="0" w:leftChars="0" w:firstLine="632" w:firstLineChars="200"/>
        <w:textAlignment w:val="baseline"/>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rPr>
          <w:rFonts w:hint="eastAsia" w:ascii="仿宋_GB2312" w:hAnsi="仿宋_GB2312" w:eastAsia="仿宋_GB2312" w:cs="仿宋_GB2312"/>
          <w:b/>
          <w:bCs/>
          <w:spacing w:val="0"/>
          <w:sz w:val="32"/>
          <w:szCs w:val="32"/>
        </w:rPr>
      </w:pPr>
      <w:r>
        <w:rPr>
          <w:rFonts w:hint="eastAsia" w:ascii="黑体" w:hAnsi="黑体" w:eastAsia="黑体" w:cs="黑体"/>
          <w:spacing w:val="0"/>
          <w:sz w:val="32"/>
          <w:szCs w:val="32"/>
        </w:rPr>
        <w:t xml:space="preserve">第七章 </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附</w:t>
      </w:r>
      <w:r>
        <w:rPr>
          <w:rFonts w:ascii="黑体" w:hAnsi="黑体" w:eastAsia="黑体" w:cs="黑体"/>
          <w:spacing w:val="0"/>
          <w:sz w:val="32"/>
          <w:szCs w:val="32"/>
          <w:lang w:val="en"/>
        </w:rPr>
        <w:t xml:space="preserve">    </w:t>
      </w:r>
      <w:r>
        <w:rPr>
          <w:rFonts w:hint="eastAsia" w:ascii="黑体" w:hAns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rPr>
          <w:rFonts w:hint="eastAsia" w:ascii="仿宋_GB2312" w:hAnsi="仿宋_GB2312" w:eastAsia="仿宋_GB2312" w:cs="仿宋_GB2312"/>
          <w:spacing w:val="0"/>
          <w:sz w:val="32"/>
          <w:szCs w:val="32"/>
        </w:rPr>
      </w:pPr>
    </w:p>
    <w:p>
      <w:pPr>
        <w:keepNext w:val="0"/>
        <w:keepLines w:val="0"/>
        <w:pageBreakBefore w:val="0"/>
        <w:widowControl w:val="0"/>
        <w:kinsoku/>
        <w:wordWrap/>
        <w:overflowPunct/>
        <w:topLinePunct w:val="0"/>
        <w:autoSpaceDE/>
        <w:autoSpaceDN/>
        <w:bidi w:val="0"/>
        <w:adjustRightInd/>
        <w:snapToGrid/>
        <w:ind w:left="0" w:leftChars="0" w:firstLine="632" w:firstLineChars="200"/>
        <w:jc w:val="both"/>
        <w:textAlignment w:val="auto"/>
        <w:rPr>
          <w:rFonts w:hint="eastAsia" w:ascii="Times New Roman" w:hAnsi="Times New Roman"/>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四十</w:t>
      </w:r>
      <w:r>
        <w:rPr>
          <w:rFonts w:hint="eastAsia" w:ascii="黑体" w:hAnsi="黑体" w:eastAsia="黑体" w:cs="黑体"/>
          <w:spacing w:val="0"/>
          <w:sz w:val="32"/>
          <w:szCs w:val="32"/>
        </w:rPr>
        <w:t>条</w:t>
      </w:r>
      <w:r>
        <w:rPr>
          <w:rFonts w:hint="default" w:ascii="黑体" w:hAnsi="黑体" w:eastAsia="黑体" w:cs="黑体"/>
          <w:spacing w:val="0"/>
          <w:sz w:val="32"/>
          <w:szCs w:val="32"/>
          <w:lang w:val="en"/>
        </w:rPr>
        <w:t xml:space="preserve"> </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rPr>
        <w:t>本条例自</w:t>
      </w:r>
      <w:r>
        <w:rPr>
          <w:rFonts w:hint="eastAsia" w:ascii="Times New Roman" w:hAnsi="Times New Roman" w:eastAsia="仿宋_GB2312" w:cs="Times New Roman"/>
          <w:kern w:val="0"/>
          <w:sz w:val="32"/>
          <w:szCs w:val="32"/>
          <w:lang w:val="en-US" w:eastAsia="zh-CN" w:bidi="ar-SA"/>
        </w:rPr>
        <w:t>2023</w:t>
      </w:r>
      <w:r>
        <w:rPr>
          <w:rFonts w:hint="eastAsia" w:ascii="仿宋_GB2312" w:hAnsi="仿宋_GB2312" w:eastAsia="仿宋_GB2312" w:cs="仿宋_GB2312"/>
          <w:spacing w:val="0"/>
          <w:sz w:val="32"/>
          <w:szCs w:val="32"/>
        </w:rPr>
        <w:t>年</w:t>
      </w:r>
      <w:r>
        <w:rPr>
          <w:rFonts w:hint="eastAsia" w:ascii="Times New Roman" w:hAnsi="Times New Roman" w:eastAsia="仿宋_GB2312" w:cs="Times New Roman"/>
          <w:kern w:val="0"/>
          <w:sz w:val="32"/>
          <w:szCs w:val="32"/>
          <w:lang w:val="en-US" w:eastAsia="zh-CN" w:bidi="ar-SA"/>
        </w:rPr>
        <w:t>1</w:t>
      </w:r>
      <w:r>
        <w:rPr>
          <w:rFonts w:hint="eastAsia" w:ascii="仿宋_GB2312" w:hAnsi="仿宋_GB2312" w:eastAsia="仿宋_GB2312" w:cs="仿宋_GB2312"/>
          <w:spacing w:val="0"/>
          <w:sz w:val="32"/>
          <w:szCs w:val="32"/>
        </w:rPr>
        <w:t>月</w:t>
      </w:r>
      <w:r>
        <w:rPr>
          <w:rFonts w:hint="eastAsia" w:ascii="Times New Roman" w:hAnsi="Times New Roman" w:eastAsia="仿宋_GB2312" w:cs="Times New Roman"/>
          <w:kern w:val="0"/>
          <w:sz w:val="32"/>
          <w:szCs w:val="32"/>
          <w:lang w:val="en-US" w:eastAsia="zh-CN" w:bidi="ar-SA"/>
        </w:rPr>
        <w:t>1</w:t>
      </w:r>
      <w:r>
        <w:rPr>
          <w:rFonts w:hint="eastAsia" w:ascii="仿宋_GB2312" w:hAnsi="仿宋_GB2312" w:eastAsia="仿宋_GB2312" w:cs="仿宋_GB2312"/>
          <w:spacing w:val="0"/>
          <w:sz w:val="32"/>
          <w:szCs w:val="32"/>
        </w:rPr>
        <w:t>日起施行。</w:t>
      </w:r>
    </w:p>
    <w:p>
      <w:pPr>
        <w:keepNext w:val="0"/>
        <w:keepLines w:val="0"/>
        <w:pageBreakBefore w:val="0"/>
        <w:widowControl w:val="0"/>
        <w:kinsoku/>
        <w:wordWrap/>
        <w:overflowPunct/>
        <w:topLinePunct w:val="0"/>
        <w:autoSpaceDE/>
        <w:autoSpaceDN/>
        <w:bidi w:val="0"/>
        <w:adjustRightInd/>
        <w:snapToGrid/>
        <w:ind w:firstLine="632" w:firstLineChars="200"/>
        <w:textAlignment w:val="auto"/>
        <w:rPr>
          <w:rFonts w:hint="eastAsia" w:ascii="Times New Roman" w:hAnsi="Times New Roman" w:cs="Times New Roman"/>
          <w:color w:val="auto"/>
          <w:lang w:val="en-US" w:eastAsia="zh-CN"/>
        </w:rPr>
      </w:pPr>
    </w:p>
    <w:sectPr>
      <w:footerReference r:id="rId3" w:type="default"/>
      <w:pgSz w:w="11907" w:h="16840"/>
      <w:pgMar w:top="1928" w:right="1531" w:bottom="1928" w:left="1531" w:header="851" w:footer="1588" w:gutter="0"/>
      <w:pgBorders>
        <w:top w:val="none" w:sz="0" w:space="0"/>
        <w:left w:val="none" w:sz="0" w:space="0"/>
        <w:bottom w:val="none" w:sz="0" w:space="0"/>
        <w:right w:val="none" w:sz="0" w:space="0"/>
      </w:pgBorders>
      <w:pgNumType w:fmt="decimal" w:start="1"/>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right="360" w:firstLine="360"/>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zql5uc8AAAAFAQAADwAAAAAAAAABACAA&#10;AAAiAAAAZHJzL2Rvd25yZXYueG1sUEsBAhQAFAAAAAgAh07iQG15XmjdAQAAvgMAAA4AAAAAAAAA&#10;AQAgAAAAHgEAAGRycy9lMm9Eb2MueG1sUEsFBgAAAAAGAAYAWQEAAG0FAAAAAA==&#10;">
              <v:fill on="f" focussize="0,0"/>
              <v:stroke on="f"/>
              <v:imagedata o:title=""/>
              <o:lock v:ext="edit" aspectratio="f"/>
              <v:textbox inset="0mm,0mm,0mm,0mm" style="mso-fit-shape-to-text:t;">
                <w:txbxContent>
                  <w:p>
                    <w:pPr>
                      <w:pStyle w:val="11"/>
                      <w:ind w:left="320" w:leftChars="100" w:right="320" w:rightChars="100"/>
                      <w:rPr>
                        <w:rFonts w:hint="eastAsia" w:eastAsia="仿宋_GB2312"/>
                        <w:lang w:eastAsia="zh-CN"/>
                      </w:rPr>
                    </w:pPr>
                    <w:r>
                      <w:rPr>
                        <w:rStyle w:val="20"/>
                        <w:rFonts w:hint="eastAsia" w:ascii="宋体" w:hAnsi="宋体" w:eastAsia="宋体"/>
                        <w:sz w:val="28"/>
                        <w:szCs w:val="28"/>
                      </w:rPr>
                      <w:t xml:space="preserve">— </w:t>
                    </w:r>
                    <w:r>
                      <w:rPr>
                        <w:rFonts w:ascii="宋体" w:hAnsi="宋体" w:eastAsia="宋体"/>
                        <w:sz w:val="28"/>
                        <w:szCs w:val="28"/>
                      </w:rPr>
                      <w:fldChar w:fldCharType="begin"/>
                    </w:r>
                    <w:r>
                      <w:rPr>
                        <w:rStyle w:val="20"/>
                        <w:rFonts w:ascii="宋体" w:hAnsi="宋体" w:eastAsia="宋体"/>
                        <w:sz w:val="28"/>
                        <w:szCs w:val="28"/>
                      </w:rPr>
                      <w:instrText xml:space="preserve">PAGE  </w:instrText>
                    </w:r>
                    <w:r>
                      <w:rPr>
                        <w:rFonts w:ascii="宋体" w:hAnsi="宋体" w:eastAsia="宋体"/>
                        <w:sz w:val="28"/>
                        <w:szCs w:val="28"/>
                      </w:rPr>
                      <w:fldChar w:fldCharType="separate"/>
                    </w:r>
                    <w:r>
                      <w:rPr>
                        <w:rStyle w:val="20"/>
                        <w:rFonts w:ascii="宋体" w:hAnsi="宋体" w:eastAsia="宋体"/>
                        <w:sz w:val="28"/>
                        <w:szCs w:val="28"/>
                      </w:rPr>
                      <w:t>1</w:t>
                    </w:r>
                    <w:r>
                      <w:rPr>
                        <w:rFonts w:ascii="宋体" w:hAnsi="宋体" w:eastAsia="宋体"/>
                        <w:sz w:val="28"/>
                        <w:szCs w:val="28"/>
                      </w:rPr>
                      <w:fldChar w:fldCharType="end"/>
                    </w:r>
                    <w:r>
                      <w:rPr>
                        <w:rStyle w:val="20"/>
                        <w:rFonts w:hint="eastAsia" w:ascii="宋体" w:hAnsi="宋体" w:eastAsia="宋体"/>
                        <w:sz w:val="28"/>
                        <w:szCs w:val="28"/>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02F548"/>
    <w:multiLevelType w:val="singleLevel"/>
    <w:tmpl w:val="C102F548"/>
    <w:lvl w:ilvl="0" w:tentative="0">
      <w:start w:val="3"/>
      <w:numFmt w:val="chineseCounting"/>
      <w:suff w:val="space"/>
      <w:lvlText w:val="第%1条"/>
      <w:lvlJc w:val="left"/>
      <w:rPr>
        <w:rFonts w:hint="eastAsia" w:ascii="黑体" w:hAnsi="黑体" w:eastAsia="黑体" w:cs="黑体"/>
        <w:color w:val="auto"/>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陈慧">
    <w15:presenceInfo w15:providerId="None" w15:userId="陈慧"/>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58"/>
  <w:drawingGridVerticalSpacing w:val="295"/>
  <w:displayHorizontalDrawingGridEvery w:val="1"/>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JkZDI3YmNlMWY2MzY5MmNlMTQyNmFlMmVhMTllOGIifQ=="/>
  </w:docVars>
  <w:rsids>
    <w:rsidRoot w:val="00726514"/>
    <w:rsid w:val="00003636"/>
    <w:rsid w:val="000067EA"/>
    <w:rsid w:val="00006A78"/>
    <w:rsid w:val="000072BB"/>
    <w:rsid w:val="00016A5A"/>
    <w:rsid w:val="0002068A"/>
    <w:rsid w:val="000214C3"/>
    <w:rsid w:val="00031136"/>
    <w:rsid w:val="000337A0"/>
    <w:rsid w:val="000377D7"/>
    <w:rsid w:val="0004370E"/>
    <w:rsid w:val="00052AEB"/>
    <w:rsid w:val="00056B9B"/>
    <w:rsid w:val="0006010F"/>
    <w:rsid w:val="00062D2A"/>
    <w:rsid w:val="0006381E"/>
    <w:rsid w:val="00064F4C"/>
    <w:rsid w:val="00065056"/>
    <w:rsid w:val="00065BB1"/>
    <w:rsid w:val="00066824"/>
    <w:rsid w:val="00073E4E"/>
    <w:rsid w:val="00074D9D"/>
    <w:rsid w:val="00075EEC"/>
    <w:rsid w:val="0007657E"/>
    <w:rsid w:val="00076B99"/>
    <w:rsid w:val="00082E8D"/>
    <w:rsid w:val="00083773"/>
    <w:rsid w:val="00085881"/>
    <w:rsid w:val="00086BB2"/>
    <w:rsid w:val="00092974"/>
    <w:rsid w:val="0009306A"/>
    <w:rsid w:val="000A2305"/>
    <w:rsid w:val="000A2A80"/>
    <w:rsid w:val="000A5A0C"/>
    <w:rsid w:val="000A73A2"/>
    <w:rsid w:val="000B21ED"/>
    <w:rsid w:val="000B6EC7"/>
    <w:rsid w:val="000C16AE"/>
    <w:rsid w:val="000D4796"/>
    <w:rsid w:val="000D6393"/>
    <w:rsid w:val="000D650D"/>
    <w:rsid w:val="000D6DF6"/>
    <w:rsid w:val="000D7999"/>
    <w:rsid w:val="000E02D7"/>
    <w:rsid w:val="000E0573"/>
    <w:rsid w:val="000E18DB"/>
    <w:rsid w:val="000E1EE5"/>
    <w:rsid w:val="000E2FBC"/>
    <w:rsid w:val="000E30A3"/>
    <w:rsid w:val="000E4255"/>
    <w:rsid w:val="000F0D01"/>
    <w:rsid w:val="000F3722"/>
    <w:rsid w:val="000F5125"/>
    <w:rsid w:val="000F6EA4"/>
    <w:rsid w:val="001024E5"/>
    <w:rsid w:val="00102F16"/>
    <w:rsid w:val="00103FCB"/>
    <w:rsid w:val="00104641"/>
    <w:rsid w:val="00104DFE"/>
    <w:rsid w:val="0011038E"/>
    <w:rsid w:val="00114DF0"/>
    <w:rsid w:val="00121508"/>
    <w:rsid w:val="00121C65"/>
    <w:rsid w:val="001237B7"/>
    <w:rsid w:val="001246E5"/>
    <w:rsid w:val="00125B94"/>
    <w:rsid w:val="00126467"/>
    <w:rsid w:val="00127ABE"/>
    <w:rsid w:val="00127EE9"/>
    <w:rsid w:val="001322DF"/>
    <w:rsid w:val="00143220"/>
    <w:rsid w:val="00146F41"/>
    <w:rsid w:val="00151D32"/>
    <w:rsid w:val="001526AD"/>
    <w:rsid w:val="0015395F"/>
    <w:rsid w:val="001564FE"/>
    <w:rsid w:val="00156C3F"/>
    <w:rsid w:val="001619D6"/>
    <w:rsid w:val="001653DC"/>
    <w:rsid w:val="00167180"/>
    <w:rsid w:val="0016720D"/>
    <w:rsid w:val="00170735"/>
    <w:rsid w:val="001729B9"/>
    <w:rsid w:val="001759DB"/>
    <w:rsid w:val="00181EB5"/>
    <w:rsid w:val="0018237E"/>
    <w:rsid w:val="0018280F"/>
    <w:rsid w:val="001838FA"/>
    <w:rsid w:val="00184F34"/>
    <w:rsid w:val="00191CFC"/>
    <w:rsid w:val="00192B15"/>
    <w:rsid w:val="00193B83"/>
    <w:rsid w:val="00196778"/>
    <w:rsid w:val="001A081B"/>
    <w:rsid w:val="001A3599"/>
    <w:rsid w:val="001A5C31"/>
    <w:rsid w:val="001A75F2"/>
    <w:rsid w:val="001B0E75"/>
    <w:rsid w:val="001B2985"/>
    <w:rsid w:val="001B3E39"/>
    <w:rsid w:val="001C165F"/>
    <w:rsid w:val="001C1CEE"/>
    <w:rsid w:val="001C613D"/>
    <w:rsid w:val="001C6F8B"/>
    <w:rsid w:val="001D2521"/>
    <w:rsid w:val="001D2B39"/>
    <w:rsid w:val="001D3CFE"/>
    <w:rsid w:val="001D48D4"/>
    <w:rsid w:val="001D5628"/>
    <w:rsid w:val="001E300D"/>
    <w:rsid w:val="001E3825"/>
    <w:rsid w:val="001E3A99"/>
    <w:rsid w:val="001E3C1B"/>
    <w:rsid w:val="001F0CAD"/>
    <w:rsid w:val="001F2123"/>
    <w:rsid w:val="001F27F3"/>
    <w:rsid w:val="001F44F0"/>
    <w:rsid w:val="001F4572"/>
    <w:rsid w:val="001F59E8"/>
    <w:rsid w:val="001F6569"/>
    <w:rsid w:val="001F6CBF"/>
    <w:rsid w:val="001F6DA3"/>
    <w:rsid w:val="001F7905"/>
    <w:rsid w:val="0020092A"/>
    <w:rsid w:val="00207EBB"/>
    <w:rsid w:val="00211875"/>
    <w:rsid w:val="00215C09"/>
    <w:rsid w:val="00217999"/>
    <w:rsid w:val="00221E6B"/>
    <w:rsid w:val="002239DA"/>
    <w:rsid w:val="00224366"/>
    <w:rsid w:val="00224506"/>
    <w:rsid w:val="002302A3"/>
    <w:rsid w:val="00230C0A"/>
    <w:rsid w:val="0023219F"/>
    <w:rsid w:val="002347AE"/>
    <w:rsid w:val="00234878"/>
    <w:rsid w:val="00235C4A"/>
    <w:rsid w:val="002379AB"/>
    <w:rsid w:val="00244081"/>
    <w:rsid w:val="00244AFA"/>
    <w:rsid w:val="00247CF9"/>
    <w:rsid w:val="00251830"/>
    <w:rsid w:val="00252CBD"/>
    <w:rsid w:val="002543B5"/>
    <w:rsid w:val="0025511B"/>
    <w:rsid w:val="0025626A"/>
    <w:rsid w:val="00261EC5"/>
    <w:rsid w:val="002640E5"/>
    <w:rsid w:val="00266D79"/>
    <w:rsid w:val="00267B8D"/>
    <w:rsid w:val="00273249"/>
    <w:rsid w:val="002742D1"/>
    <w:rsid w:val="00274808"/>
    <w:rsid w:val="0027576C"/>
    <w:rsid w:val="00277AFE"/>
    <w:rsid w:val="00280F76"/>
    <w:rsid w:val="00281E63"/>
    <w:rsid w:val="002828E5"/>
    <w:rsid w:val="00284F19"/>
    <w:rsid w:val="00291147"/>
    <w:rsid w:val="00293036"/>
    <w:rsid w:val="00294DAD"/>
    <w:rsid w:val="00295DB3"/>
    <w:rsid w:val="0029650E"/>
    <w:rsid w:val="0029716E"/>
    <w:rsid w:val="002975F3"/>
    <w:rsid w:val="002A36BD"/>
    <w:rsid w:val="002A4664"/>
    <w:rsid w:val="002A6234"/>
    <w:rsid w:val="002A6EF0"/>
    <w:rsid w:val="002B24E9"/>
    <w:rsid w:val="002B2C94"/>
    <w:rsid w:val="002B33F6"/>
    <w:rsid w:val="002C0681"/>
    <w:rsid w:val="002C29F4"/>
    <w:rsid w:val="002C43ED"/>
    <w:rsid w:val="002C73BF"/>
    <w:rsid w:val="002C79CC"/>
    <w:rsid w:val="002D078E"/>
    <w:rsid w:val="002D40CC"/>
    <w:rsid w:val="002D6072"/>
    <w:rsid w:val="002E0D99"/>
    <w:rsid w:val="002E4874"/>
    <w:rsid w:val="002E724C"/>
    <w:rsid w:val="002F0385"/>
    <w:rsid w:val="002F21D9"/>
    <w:rsid w:val="002F6A71"/>
    <w:rsid w:val="002F7A02"/>
    <w:rsid w:val="0030001B"/>
    <w:rsid w:val="00305EF8"/>
    <w:rsid w:val="00306843"/>
    <w:rsid w:val="00306AA1"/>
    <w:rsid w:val="00312804"/>
    <w:rsid w:val="0031337B"/>
    <w:rsid w:val="00313E4A"/>
    <w:rsid w:val="00322CBE"/>
    <w:rsid w:val="003240E8"/>
    <w:rsid w:val="003258AE"/>
    <w:rsid w:val="00331173"/>
    <w:rsid w:val="00336AF8"/>
    <w:rsid w:val="00337734"/>
    <w:rsid w:val="00337F26"/>
    <w:rsid w:val="0034220C"/>
    <w:rsid w:val="00343343"/>
    <w:rsid w:val="00343481"/>
    <w:rsid w:val="00344152"/>
    <w:rsid w:val="00344AAA"/>
    <w:rsid w:val="00351A84"/>
    <w:rsid w:val="00354265"/>
    <w:rsid w:val="00354848"/>
    <w:rsid w:val="00354DC7"/>
    <w:rsid w:val="00357580"/>
    <w:rsid w:val="00357B1F"/>
    <w:rsid w:val="0036129F"/>
    <w:rsid w:val="003617FC"/>
    <w:rsid w:val="003631E2"/>
    <w:rsid w:val="003640EF"/>
    <w:rsid w:val="003702DD"/>
    <w:rsid w:val="00370D4D"/>
    <w:rsid w:val="0037174F"/>
    <w:rsid w:val="00371BFE"/>
    <w:rsid w:val="00371EB3"/>
    <w:rsid w:val="00374FF7"/>
    <w:rsid w:val="0037585B"/>
    <w:rsid w:val="003815BD"/>
    <w:rsid w:val="00382F29"/>
    <w:rsid w:val="00385516"/>
    <w:rsid w:val="003859BE"/>
    <w:rsid w:val="00387013"/>
    <w:rsid w:val="003956AD"/>
    <w:rsid w:val="00395AFF"/>
    <w:rsid w:val="00397BA2"/>
    <w:rsid w:val="003A323D"/>
    <w:rsid w:val="003A51CB"/>
    <w:rsid w:val="003A59B9"/>
    <w:rsid w:val="003A69E2"/>
    <w:rsid w:val="003A6A17"/>
    <w:rsid w:val="003A6CB1"/>
    <w:rsid w:val="003A7289"/>
    <w:rsid w:val="003B1EBF"/>
    <w:rsid w:val="003B37DE"/>
    <w:rsid w:val="003B3C3F"/>
    <w:rsid w:val="003B449A"/>
    <w:rsid w:val="003B5343"/>
    <w:rsid w:val="003B5B1C"/>
    <w:rsid w:val="003B5FA9"/>
    <w:rsid w:val="003B6B72"/>
    <w:rsid w:val="003C039B"/>
    <w:rsid w:val="003C0CBD"/>
    <w:rsid w:val="003C63EA"/>
    <w:rsid w:val="003D12AA"/>
    <w:rsid w:val="003D1FCE"/>
    <w:rsid w:val="003D56EC"/>
    <w:rsid w:val="003E01E7"/>
    <w:rsid w:val="003E360D"/>
    <w:rsid w:val="003E68A5"/>
    <w:rsid w:val="003F1380"/>
    <w:rsid w:val="003F34D2"/>
    <w:rsid w:val="003F4D34"/>
    <w:rsid w:val="003F5280"/>
    <w:rsid w:val="003F7625"/>
    <w:rsid w:val="004009FF"/>
    <w:rsid w:val="00401692"/>
    <w:rsid w:val="00401769"/>
    <w:rsid w:val="00402EA2"/>
    <w:rsid w:val="004039C1"/>
    <w:rsid w:val="00404C8B"/>
    <w:rsid w:val="00405D1F"/>
    <w:rsid w:val="004129B4"/>
    <w:rsid w:val="004138B7"/>
    <w:rsid w:val="00416A76"/>
    <w:rsid w:val="00417E21"/>
    <w:rsid w:val="004201F7"/>
    <w:rsid w:val="00422840"/>
    <w:rsid w:val="00422BE4"/>
    <w:rsid w:val="00422CC9"/>
    <w:rsid w:val="0042465C"/>
    <w:rsid w:val="004316D7"/>
    <w:rsid w:val="00431FA8"/>
    <w:rsid w:val="0043367B"/>
    <w:rsid w:val="00436258"/>
    <w:rsid w:val="004372D1"/>
    <w:rsid w:val="00445859"/>
    <w:rsid w:val="00450752"/>
    <w:rsid w:val="004507DC"/>
    <w:rsid w:val="00455212"/>
    <w:rsid w:val="00463B44"/>
    <w:rsid w:val="00465338"/>
    <w:rsid w:val="00473424"/>
    <w:rsid w:val="00476F2A"/>
    <w:rsid w:val="0047774A"/>
    <w:rsid w:val="00477AED"/>
    <w:rsid w:val="0048339A"/>
    <w:rsid w:val="00484CEF"/>
    <w:rsid w:val="004A1767"/>
    <w:rsid w:val="004A2E1F"/>
    <w:rsid w:val="004A3F48"/>
    <w:rsid w:val="004B07C9"/>
    <w:rsid w:val="004B163D"/>
    <w:rsid w:val="004B2B16"/>
    <w:rsid w:val="004B3DB4"/>
    <w:rsid w:val="004B4131"/>
    <w:rsid w:val="004C3DA9"/>
    <w:rsid w:val="004C4158"/>
    <w:rsid w:val="004C4CD3"/>
    <w:rsid w:val="004C5F87"/>
    <w:rsid w:val="004C69B5"/>
    <w:rsid w:val="004C71B7"/>
    <w:rsid w:val="004C732F"/>
    <w:rsid w:val="004D18F1"/>
    <w:rsid w:val="004D2FED"/>
    <w:rsid w:val="004D3035"/>
    <w:rsid w:val="004D60EC"/>
    <w:rsid w:val="004D7F32"/>
    <w:rsid w:val="004E4F6B"/>
    <w:rsid w:val="004F035D"/>
    <w:rsid w:val="004F2B56"/>
    <w:rsid w:val="004F2F2A"/>
    <w:rsid w:val="004F56D0"/>
    <w:rsid w:val="004F6925"/>
    <w:rsid w:val="005005ED"/>
    <w:rsid w:val="005017E4"/>
    <w:rsid w:val="00504507"/>
    <w:rsid w:val="0050464F"/>
    <w:rsid w:val="005047B4"/>
    <w:rsid w:val="005049D9"/>
    <w:rsid w:val="00511599"/>
    <w:rsid w:val="00513BBD"/>
    <w:rsid w:val="005142B5"/>
    <w:rsid w:val="005142D3"/>
    <w:rsid w:val="00516FF3"/>
    <w:rsid w:val="00517B42"/>
    <w:rsid w:val="005239F0"/>
    <w:rsid w:val="0052696A"/>
    <w:rsid w:val="00531B63"/>
    <w:rsid w:val="00532532"/>
    <w:rsid w:val="005329BE"/>
    <w:rsid w:val="0053795A"/>
    <w:rsid w:val="005410FA"/>
    <w:rsid w:val="005460AC"/>
    <w:rsid w:val="00546CEA"/>
    <w:rsid w:val="005474C3"/>
    <w:rsid w:val="005478ED"/>
    <w:rsid w:val="00547D24"/>
    <w:rsid w:val="00552B4B"/>
    <w:rsid w:val="00553A0F"/>
    <w:rsid w:val="0055763E"/>
    <w:rsid w:val="00560266"/>
    <w:rsid w:val="005605CE"/>
    <w:rsid w:val="00560D13"/>
    <w:rsid w:val="00565879"/>
    <w:rsid w:val="00566174"/>
    <w:rsid w:val="00574864"/>
    <w:rsid w:val="00585B6F"/>
    <w:rsid w:val="00587958"/>
    <w:rsid w:val="00591425"/>
    <w:rsid w:val="0059274C"/>
    <w:rsid w:val="005929B4"/>
    <w:rsid w:val="00593B1E"/>
    <w:rsid w:val="00594B8A"/>
    <w:rsid w:val="00594BFD"/>
    <w:rsid w:val="00594E61"/>
    <w:rsid w:val="00596D45"/>
    <w:rsid w:val="00597040"/>
    <w:rsid w:val="0059707F"/>
    <w:rsid w:val="005A09C9"/>
    <w:rsid w:val="005A1E1F"/>
    <w:rsid w:val="005A5DBC"/>
    <w:rsid w:val="005A6D48"/>
    <w:rsid w:val="005A7F3A"/>
    <w:rsid w:val="005B05A3"/>
    <w:rsid w:val="005B51F9"/>
    <w:rsid w:val="005B6F3E"/>
    <w:rsid w:val="005C03C0"/>
    <w:rsid w:val="005C2DD9"/>
    <w:rsid w:val="005C2F21"/>
    <w:rsid w:val="005C7212"/>
    <w:rsid w:val="005D1EB3"/>
    <w:rsid w:val="005D5A7D"/>
    <w:rsid w:val="005E07E7"/>
    <w:rsid w:val="005E0A37"/>
    <w:rsid w:val="005E1AB6"/>
    <w:rsid w:val="005E1C0D"/>
    <w:rsid w:val="005E2959"/>
    <w:rsid w:val="005E2BC6"/>
    <w:rsid w:val="005E35B2"/>
    <w:rsid w:val="005E4B7E"/>
    <w:rsid w:val="005E642C"/>
    <w:rsid w:val="005E7AD2"/>
    <w:rsid w:val="005E7D46"/>
    <w:rsid w:val="005E7F36"/>
    <w:rsid w:val="005F341A"/>
    <w:rsid w:val="005F7DD2"/>
    <w:rsid w:val="006042CD"/>
    <w:rsid w:val="00605286"/>
    <w:rsid w:val="006073DB"/>
    <w:rsid w:val="006120A4"/>
    <w:rsid w:val="0061213A"/>
    <w:rsid w:val="00612BE1"/>
    <w:rsid w:val="00612DA9"/>
    <w:rsid w:val="00613AC6"/>
    <w:rsid w:val="006159D1"/>
    <w:rsid w:val="00616FD7"/>
    <w:rsid w:val="00617083"/>
    <w:rsid w:val="00617F6C"/>
    <w:rsid w:val="00621A2D"/>
    <w:rsid w:val="006259FE"/>
    <w:rsid w:val="00630441"/>
    <w:rsid w:val="00630AEF"/>
    <w:rsid w:val="006329CA"/>
    <w:rsid w:val="006346AC"/>
    <w:rsid w:val="00634A33"/>
    <w:rsid w:val="006409A6"/>
    <w:rsid w:val="00641C1E"/>
    <w:rsid w:val="00647EA2"/>
    <w:rsid w:val="0065727B"/>
    <w:rsid w:val="00660B64"/>
    <w:rsid w:val="00662202"/>
    <w:rsid w:val="006646F8"/>
    <w:rsid w:val="006651A8"/>
    <w:rsid w:val="006653E8"/>
    <w:rsid w:val="00672A5A"/>
    <w:rsid w:val="00675F53"/>
    <w:rsid w:val="00681CA3"/>
    <w:rsid w:val="00682895"/>
    <w:rsid w:val="0068594D"/>
    <w:rsid w:val="00687984"/>
    <w:rsid w:val="00687DFA"/>
    <w:rsid w:val="006A04A1"/>
    <w:rsid w:val="006A08E6"/>
    <w:rsid w:val="006A1FE4"/>
    <w:rsid w:val="006A31A6"/>
    <w:rsid w:val="006A4B84"/>
    <w:rsid w:val="006A62BD"/>
    <w:rsid w:val="006B1301"/>
    <w:rsid w:val="006B331C"/>
    <w:rsid w:val="006B7869"/>
    <w:rsid w:val="006B7966"/>
    <w:rsid w:val="006C0BBD"/>
    <w:rsid w:val="006C3C65"/>
    <w:rsid w:val="006C4DC9"/>
    <w:rsid w:val="006C4F94"/>
    <w:rsid w:val="006C5DF6"/>
    <w:rsid w:val="006D1C20"/>
    <w:rsid w:val="006D29E3"/>
    <w:rsid w:val="006D5BA1"/>
    <w:rsid w:val="006D785D"/>
    <w:rsid w:val="006D7C6E"/>
    <w:rsid w:val="006E1297"/>
    <w:rsid w:val="006E2F20"/>
    <w:rsid w:val="006F0629"/>
    <w:rsid w:val="006F18B9"/>
    <w:rsid w:val="006F3FEE"/>
    <w:rsid w:val="006F4BFE"/>
    <w:rsid w:val="007021B4"/>
    <w:rsid w:val="007036A0"/>
    <w:rsid w:val="00703885"/>
    <w:rsid w:val="00705775"/>
    <w:rsid w:val="00705DC5"/>
    <w:rsid w:val="00706817"/>
    <w:rsid w:val="00706B1D"/>
    <w:rsid w:val="00710393"/>
    <w:rsid w:val="00712169"/>
    <w:rsid w:val="0071267C"/>
    <w:rsid w:val="00712FBB"/>
    <w:rsid w:val="00713598"/>
    <w:rsid w:val="0071434E"/>
    <w:rsid w:val="00721131"/>
    <w:rsid w:val="00724F28"/>
    <w:rsid w:val="00726514"/>
    <w:rsid w:val="007310D8"/>
    <w:rsid w:val="00731344"/>
    <w:rsid w:val="0073496D"/>
    <w:rsid w:val="00734D81"/>
    <w:rsid w:val="0074293A"/>
    <w:rsid w:val="007444C2"/>
    <w:rsid w:val="00745825"/>
    <w:rsid w:val="00750C60"/>
    <w:rsid w:val="00756E83"/>
    <w:rsid w:val="00757A57"/>
    <w:rsid w:val="00761889"/>
    <w:rsid w:val="007646D1"/>
    <w:rsid w:val="00765423"/>
    <w:rsid w:val="007657BB"/>
    <w:rsid w:val="00767815"/>
    <w:rsid w:val="0077096A"/>
    <w:rsid w:val="00770D71"/>
    <w:rsid w:val="00774E24"/>
    <w:rsid w:val="00775EEA"/>
    <w:rsid w:val="00782954"/>
    <w:rsid w:val="00783D23"/>
    <w:rsid w:val="00785EE6"/>
    <w:rsid w:val="0079093D"/>
    <w:rsid w:val="00790E9C"/>
    <w:rsid w:val="007942B4"/>
    <w:rsid w:val="0079734F"/>
    <w:rsid w:val="0079759A"/>
    <w:rsid w:val="007A1014"/>
    <w:rsid w:val="007A380B"/>
    <w:rsid w:val="007A5B9A"/>
    <w:rsid w:val="007A6B2D"/>
    <w:rsid w:val="007B6A2E"/>
    <w:rsid w:val="007B6E91"/>
    <w:rsid w:val="007B7EF4"/>
    <w:rsid w:val="007C07D8"/>
    <w:rsid w:val="007C232A"/>
    <w:rsid w:val="007C7F86"/>
    <w:rsid w:val="007D39A0"/>
    <w:rsid w:val="007D7C3D"/>
    <w:rsid w:val="007E010F"/>
    <w:rsid w:val="007E4940"/>
    <w:rsid w:val="007F1208"/>
    <w:rsid w:val="007F311E"/>
    <w:rsid w:val="007F4B1E"/>
    <w:rsid w:val="007F6729"/>
    <w:rsid w:val="00801112"/>
    <w:rsid w:val="008039C8"/>
    <w:rsid w:val="00804BC2"/>
    <w:rsid w:val="00805F91"/>
    <w:rsid w:val="00807497"/>
    <w:rsid w:val="0081164F"/>
    <w:rsid w:val="00814672"/>
    <w:rsid w:val="0081714C"/>
    <w:rsid w:val="00817205"/>
    <w:rsid w:val="00824355"/>
    <w:rsid w:val="00824C5B"/>
    <w:rsid w:val="00826A42"/>
    <w:rsid w:val="00827FEC"/>
    <w:rsid w:val="00834489"/>
    <w:rsid w:val="00834D62"/>
    <w:rsid w:val="00835B51"/>
    <w:rsid w:val="00840114"/>
    <w:rsid w:val="0084070A"/>
    <w:rsid w:val="00843696"/>
    <w:rsid w:val="00843F41"/>
    <w:rsid w:val="00847B80"/>
    <w:rsid w:val="008513B2"/>
    <w:rsid w:val="00852649"/>
    <w:rsid w:val="00853729"/>
    <w:rsid w:val="00856C82"/>
    <w:rsid w:val="008576BF"/>
    <w:rsid w:val="00860FD9"/>
    <w:rsid w:val="00862E7C"/>
    <w:rsid w:val="00863DD3"/>
    <w:rsid w:val="0086584F"/>
    <w:rsid w:val="008661F4"/>
    <w:rsid w:val="00872543"/>
    <w:rsid w:val="00872A5B"/>
    <w:rsid w:val="00873379"/>
    <w:rsid w:val="008737E8"/>
    <w:rsid w:val="00874111"/>
    <w:rsid w:val="00874940"/>
    <w:rsid w:val="008800D6"/>
    <w:rsid w:val="00880A4F"/>
    <w:rsid w:val="00881A61"/>
    <w:rsid w:val="0088772A"/>
    <w:rsid w:val="008902AE"/>
    <w:rsid w:val="00895490"/>
    <w:rsid w:val="008B03E5"/>
    <w:rsid w:val="008B07BE"/>
    <w:rsid w:val="008B1CA1"/>
    <w:rsid w:val="008B3F52"/>
    <w:rsid w:val="008B6CC0"/>
    <w:rsid w:val="008B71E0"/>
    <w:rsid w:val="008C1A6F"/>
    <w:rsid w:val="008C3C9D"/>
    <w:rsid w:val="008C489B"/>
    <w:rsid w:val="008C6EF3"/>
    <w:rsid w:val="008D0485"/>
    <w:rsid w:val="008D0964"/>
    <w:rsid w:val="008D6B36"/>
    <w:rsid w:val="008E0B56"/>
    <w:rsid w:val="008E1508"/>
    <w:rsid w:val="008E1D6F"/>
    <w:rsid w:val="008E6417"/>
    <w:rsid w:val="008E7218"/>
    <w:rsid w:val="008E7FE5"/>
    <w:rsid w:val="008F0446"/>
    <w:rsid w:val="008F247D"/>
    <w:rsid w:val="008F2545"/>
    <w:rsid w:val="008F2608"/>
    <w:rsid w:val="008F280D"/>
    <w:rsid w:val="008F2F90"/>
    <w:rsid w:val="008F3257"/>
    <w:rsid w:val="008F4BBA"/>
    <w:rsid w:val="008F50A5"/>
    <w:rsid w:val="008F6760"/>
    <w:rsid w:val="008F6E3A"/>
    <w:rsid w:val="008F7B51"/>
    <w:rsid w:val="009012A4"/>
    <w:rsid w:val="009018F0"/>
    <w:rsid w:val="00907318"/>
    <w:rsid w:val="00910683"/>
    <w:rsid w:val="00911C02"/>
    <w:rsid w:val="00912CCE"/>
    <w:rsid w:val="00913FAD"/>
    <w:rsid w:val="00915682"/>
    <w:rsid w:val="00917FED"/>
    <w:rsid w:val="00920B4B"/>
    <w:rsid w:val="00922A95"/>
    <w:rsid w:val="009272F3"/>
    <w:rsid w:val="00927478"/>
    <w:rsid w:val="00930312"/>
    <w:rsid w:val="00930966"/>
    <w:rsid w:val="00936169"/>
    <w:rsid w:val="00936F28"/>
    <w:rsid w:val="00937453"/>
    <w:rsid w:val="00937C7D"/>
    <w:rsid w:val="00940A4F"/>
    <w:rsid w:val="00940F27"/>
    <w:rsid w:val="009419E4"/>
    <w:rsid w:val="00941A3B"/>
    <w:rsid w:val="009479EA"/>
    <w:rsid w:val="00950841"/>
    <w:rsid w:val="00951E29"/>
    <w:rsid w:val="009521A4"/>
    <w:rsid w:val="00952CA2"/>
    <w:rsid w:val="00952D99"/>
    <w:rsid w:val="00957280"/>
    <w:rsid w:val="00962110"/>
    <w:rsid w:val="00962592"/>
    <w:rsid w:val="00962A84"/>
    <w:rsid w:val="00966428"/>
    <w:rsid w:val="00966932"/>
    <w:rsid w:val="00970277"/>
    <w:rsid w:val="00971CE9"/>
    <w:rsid w:val="00973B48"/>
    <w:rsid w:val="009755D6"/>
    <w:rsid w:val="00976C80"/>
    <w:rsid w:val="009812A4"/>
    <w:rsid w:val="00983F5E"/>
    <w:rsid w:val="00984FB4"/>
    <w:rsid w:val="00987BF2"/>
    <w:rsid w:val="00987FFE"/>
    <w:rsid w:val="00990573"/>
    <w:rsid w:val="00990FB8"/>
    <w:rsid w:val="0099129A"/>
    <w:rsid w:val="00991A3B"/>
    <w:rsid w:val="00995040"/>
    <w:rsid w:val="00995288"/>
    <w:rsid w:val="00995F8E"/>
    <w:rsid w:val="00996C0C"/>
    <w:rsid w:val="009A2423"/>
    <w:rsid w:val="009A2D9B"/>
    <w:rsid w:val="009A325D"/>
    <w:rsid w:val="009A3FFF"/>
    <w:rsid w:val="009A611A"/>
    <w:rsid w:val="009A616F"/>
    <w:rsid w:val="009A6A4B"/>
    <w:rsid w:val="009B0F92"/>
    <w:rsid w:val="009B588A"/>
    <w:rsid w:val="009B65AE"/>
    <w:rsid w:val="009B7160"/>
    <w:rsid w:val="009C26DC"/>
    <w:rsid w:val="009C4E6B"/>
    <w:rsid w:val="009C77F9"/>
    <w:rsid w:val="009D1B64"/>
    <w:rsid w:val="009D40F7"/>
    <w:rsid w:val="009D68E8"/>
    <w:rsid w:val="009D7ACC"/>
    <w:rsid w:val="009E533B"/>
    <w:rsid w:val="009F2D38"/>
    <w:rsid w:val="009F708B"/>
    <w:rsid w:val="009F7A66"/>
    <w:rsid w:val="00A00DA9"/>
    <w:rsid w:val="00A131E4"/>
    <w:rsid w:val="00A14A1C"/>
    <w:rsid w:val="00A1756B"/>
    <w:rsid w:val="00A202A7"/>
    <w:rsid w:val="00A21C4C"/>
    <w:rsid w:val="00A21D36"/>
    <w:rsid w:val="00A231D9"/>
    <w:rsid w:val="00A23244"/>
    <w:rsid w:val="00A24A27"/>
    <w:rsid w:val="00A25A46"/>
    <w:rsid w:val="00A2735C"/>
    <w:rsid w:val="00A27CB5"/>
    <w:rsid w:val="00A355C9"/>
    <w:rsid w:val="00A379B9"/>
    <w:rsid w:val="00A40B91"/>
    <w:rsid w:val="00A40BDD"/>
    <w:rsid w:val="00A46091"/>
    <w:rsid w:val="00A46259"/>
    <w:rsid w:val="00A47BBA"/>
    <w:rsid w:val="00A505C6"/>
    <w:rsid w:val="00A56AC4"/>
    <w:rsid w:val="00A56B3C"/>
    <w:rsid w:val="00A61982"/>
    <w:rsid w:val="00A638ED"/>
    <w:rsid w:val="00A63CF1"/>
    <w:rsid w:val="00A66997"/>
    <w:rsid w:val="00A66AC1"/>
    <w:rsid w:val="00A66C10"/>
    <w:rsid w:val="00A70EBA"/>
    <w:rsid w:val="00A75475"/>
    <w:rsid w:val="00A755AF"/>
    <w:rsid w:val="00A757E2"/>
    <w:rsid w:val="00A83C82"/>
    <w:rsid w:val="00A85400"/>
    <w:rsid w:val="00A861A5"/>
    <w:rsid w:val="00A865DF"/>
    <w:rsid w:val="00A90138"/>
    <w:rsid w:val="00A90629"/>
    <w:rsid w:val="00A9238F"/>
    <w:rsid w:val="00A93BA3"/>
    <w:rsid w:val="00AA1B75"/>
    <w:rsid w:val="00AA2AA6"/>
    <w:rsid w:val="00AA3300"/>
    <w:rsid w:val="00AA3ECC"/>
    <w:rsid w:val="00AA446B"/>
    <w:rsid w:val="00AB3BD9"/>
    <w:rsid w:val="00AB4262"/>
    <w:rsid w:val="00AB787E"/>
    <w:rsid w:val="00AD1E03"/>
    <w:rsid w:val="00AD2870"/>
    <w:rsid w:val="00AD37D5"/>
    <w:rsid w:val="00AD39C8"/>
    <w:rsid w:val="00AD40A6"/>
    <w:rsid w:val="00AD6208"/>
    <w:rsid w:val="00AE1385"/>
    <w:rsid w:val="00AE260A"/>
    <w:rsid w:val="00AE5FE4"/>
    <w:rsid w:val="00AF102C"/>
    <w:rsid w:val="00AF2DD4"/>
    <w:rsid w:val="00B10852"/>
    <w:rsid w:val="00B17F7D"/>
    <w:rsid w:val="00B25072"/>
    <w:rsid w:val="00B30227"/>
    <w:rsid w:val="00B30A61"/>
    <w:rsid w:val="00B3185E"/>
    <w:rsid w:val="00B31C35"/>
    <w:rsid w:val="00B36D21"/>
    <w:rsid w:val="00B42BB4"/>
    <w:rsid w:val="00B45FD8"/>
    <w:rsid w:val="00B46424"/>
    <w:rsid w:val="00B51E07"/>
    <w:rsid w:val="00B601A4"/>
    <w:rsid w:val="00B61FCC"/>
    <w:rsid w:val="00B626D8"/>
    <w:rsid w:val="00B663B6"/>
    <w:rsid w:val="00B71114"/>
    <w:rsid w:val="00B71CB0"/>
    <w:rsid w:val="00B7676C"/>
    <w:rsid w:val="00B801CD"/>
    <w:rsid w:val="00B80726"/>
    <w:rsid w:val="00B81206"/>
    <w:rsid w:val="00B8125A"/>
    <w:rsid w:val="00B81740"/>
    <w:rsid w:val="00B8566D"/>
    <w:rsid w:val="00B86117"/>
    <w:rsid w:val="00B937DD"/>
    <w:rsid w:val="00BA0F1A"/>
    <w:rsid w:val="00BA254F"/>
    <w:rsid w:val="00BA26E9"/>
    <w:rsid w:val="00BA34AD"/>
    <w:rsid w:val="00BB10E7"/>
    <w:rsid w:val="00BB18DA"/>
    <w:rsid w:val="00BB2F36"/>
    <w:rsid w:val="00BB387E"/>
    <w:rsid w:val="00BB7B1C"/>
    <w:rsid w:val="00BC27DB"/>
    <w:rsid w:val="00BC5784"/>
    <w:rsid w:val="00BC7B7C"/>
    <w:rsid w:val="00BD091B"/>
    <w:rsid w:val="00BD301D"/>
    <w:rsid w:val="00BD3AD5"/>
    <w:rsid w:val="00BD4A7F"/>
    <w:rsid w:val="00BD772C"/>
    <w:rsid w:val="00BD7A85"/>
    <w:rsid w:val="00BE2E4E"/>
    <w:rsid w:val="00BF6532"/>
    <w:rsid w:val="00C01A31"/>
    <w:rsid w:val="00C027CF"/>
    <w:rsid w:val="00C05602"/>
    <w:rsid w:val="00C0560F"/>
    <w:rsid w:val="00C06D28"/>
    <w:rsid w:val="00C07135"/>
    <w:rsid w:val="00C115B1"/>
    <w:rsid w:val="00C124F5"/>
    <w:rsid w:val="00C244A6"/>
    <w:rsid w:val="00C25B1C"/>
    <w:rsid w:val="00C26C51"/>
    <w:rsid w:val="00C26FEB"/>
    <w:rsid w:val="00C34ECC"/>
    <w:rsid w:val="00C35E6B"/>
    <w:rsid w:val="00C43773"/>
    <w:rsid w:val="00C441E6"/>
    <w:rsid w:val="00C44B66"/>
    <w:rsid w:val="00C45921"/>
    <w:rsid w:val="00C51FB8"/>
    <w:rsid w:val="00C577AB"/>
    <w:rsid w:val="00C57875"/>
    <w:rsid w:val="00C602D3"/>
    <w:rsid w:val="00C61264"/>
    <w:rsid w:val="00C612F9"/>
    <w:rsid w:val="00C61D8E"/>
    <w:rsid w:val="00C65B5A"/>
    <w:rsid w:val="00C67019"/>
    <w:rsid w:val="00C67543"/>
    <w:rsid w:val="00C735E9"/>
    <w:rsid w:val="00C77E41"/>
    <w:rsid w:val="00CA329B"/>
    <w:rsid w:val="00CB04E5"/>
    <w:rsid w:val="00CC377A"/>
    <w:rsid w:val="00CC3887"/>
    <w:rsid w:val="00CC3DFD"/>
    <w:rsid w:val="00CC6215"/>
    <w:rsid w:val="00CD0167"/>
    <w:rsid w:val="00CD0946"/>
    <w:rsid w:val="00CD1763"/>
    <w:rsid w:val="00CD1832"/>
    <w:rsid w:val="00CD2006"/>
    <w:rsid w:val="00CD3ECF"/>
    <w:rsid w:val="00CD4F14"/>
    <w:rsid w:val="00CE5DFB"/>
    <w:rsid w:val="00CE693D"/>
    <w:rsid w:val="00CE7C13"/>
    <w:rsid w:val="00CF0C20"/>
    <w:rsid w:val="00CF1CFC"/>
    <w:rsid w:val="00CF1EC4"/>
    <w:rsid w:val="00CF5368"/>
    <w:rsid w:val="00CF5BDD"/>
    <w:rsid w:val="00CF6E95"/>
    <w:rsid w:val="00D00356"/>
    <w:rsid w:val="00D00C52"/>
    <w:rsid w:val="00D014BA"/>
    <w:rsid w:val="00D017DF"/>
    <w:rsid w:val="00D01EFE"/>
    <w:rsid w:val="00D03FA1"/>
    <w:rsid w:val="00D0494D"/>
    <w:rsid w:val="00D11F1E"/>
    <w:rsid w:val="00D121A3"/>
    <w:rsid w:val="00D23233"/>
    <w:rsid w:val="00D2497D"/>
    <w:rsid w:val="00D27621"/>
    <w:rsid w:val="00D31095"/>
    <w:rsid w:val="00D31544"/>
    <w:rsid w:val="00D31C7B"/>
    <w:rsid w:val="00D35052"/>
    <w:rsid w:val="00D35C29"/>
    <w:rsid w:val="00D368EF"/>
    <w:rsid w:val="00D40726"/>
    <w:rsid w:val="00D42C3C"/>
    <w:rsid w:val="00D42D85"/>
    <w:rsid w:val="00D44890"/>
    <w:rsid w:val="00D44CE8"/>
    <w:rsid w:val="00D45E23"/>
    <w:rsid w:val="00D5000A"/>
    <w:rsid w:val="00D51978"/>
    <w:rsid w:val="00D52701"/>
    <w:rsid w:val="00D6011E"/>
    <w:rsid w:val="00D72B33"/>
    <w:rsid w:val="00D766D6"/>
    <w:rsid w:val="00D80444"/>
    <w:rsid w:val="00D808AC"/>
    <w:rsid w:val="00D8115B"/>
    <w:rsid w:val="00D82949"/>
    <w:rsid w:val="00D84071"/>
    <w:rsid w:val="00D84322"/>
    <w:rsid w:val="00D844A5"/>
    <w:rsid w:val="00D9277E"/>
    <w:rsid w:val="00D97F1E"/>
    <w:rsid w:val="00DA32DE"/>
    <w:rsid w:val="00DA60AD"/>
    <w:rsid w:val="00DB06B1"/>
    <w:rsid w:val="00DB2BF6"/>
    <w:rsid w:val="00DB4FC7"/>
    <w:rsid w:val="00DB6D39"/>
    <w:rsid w:val="00DB7AB3"/>
    <w:rsid w:val="00DC238A"/>
    <w:rsid w:val="00DC355B"/>
    <w:rsid w:val="00DC4898"/>
    <w:rsid w:val="00DC5327"/>
    <w:rsid w:val="00DC54EF"/>
    <w:rsid w:val="00DC798B"/>
    <w:rsid w:val="00DD05C3"/>
    <w:rsid w:val="00DD0B38"/>
    <w:rsid w:val="00DD1677"/>
    <w:rsid w:val="00DD48B2"/>
    <w:rsid w:val="00DD707C"/>
    <w:rsid w:val="00DD778F"/>
    <w:rsid w:val="00DE1BCD"/>
    <w:rsid w:val="00DE5EA4"/>
    <w:rsid w:val="00DF0D12"/>
    <w:rsid w:val="00DF232B"/>
    <w:rsid w:val="00DF4E78"/>
    <w:rsid w:val="00DF55B9"/>
    <w:rsid w:val="00DF587F"/>
    <w:rsid w:val="00E038C6"/>
    <w:rsid w:val="00E052F0"/>
    <w:rsid w:val="00E07A5A"/>
    <w:rsid w:val="00E11067"/>
    <w:rsid w:val="00E11FFB"/>
    <w:rsid w:val="00E132EF"/>
    <w:rsid w:val="00E16190"/>
    <w:rsid w:val="00E205E5"/>
    <w:rsid w:val="00E22BFB"/>
    <w:rsid w:val="00E242A3"/>
    <w:rsid w:val="00E366F1"/>
    <w:rsid w:val="00E37F43"/>
    <w:rsid w:val="00E42B2B"/>
    <w:rsid w:val="00E4517D"/>
    <w:rsid w:val="00E451FA"/>
    <w:rsid w:val="00E4522A"/>
    <w:rsid w:val="00E46106"/>
    <w:rsid w:val="00E603B9"/>
    <w:rsid w:val="00E6467B"/>
    <w:rsid w:val="00E65E39"/>
    <w:rsid w:val="00E663C6"/>
    <w:rsid w:val="00E668F6"/>
    <w:rsid w:val="00E704FE"/>
    <w:rsid w:val="00E725B9"/>
    <w:rsid w:val="00E756A2"/>
    <w:rsid w:val="00E80417"/>
    <w:rsid w:val="00E82175"/>
    <w:rsid w:val="00E8319C"/>
    <w:rsid w:val="00E86D67"/>
    <w:rsid w:val="00E9781F"/>
    <w:rsid w:val="00EA1354"/>
    <w:rsid w:val="00EA22B2"/>
    <w:rsid w:val="00EA3504"/>
    <w:rsid w:val="00EA5FA3"/>
    <w:rsid w:val="00EA69CA"/>
    <w:rsid w:val="00EA6C81"/>
    <w:rsid w:val="00EB0160"/>
    <w:rsid w:val="00EB57D0"/>
    <w:rsid w:val="00EB57FE"/>
    <w:rsid w:val="00EC25EE"/>
    <w:rsid w:val="00ED27B4"/>
    <w:rsid w:val="00ED30B5"/>
    <w:rsid w:val="00ED3700"/>
    <w:rsid w:val="00ED71A1"/>
    <w:rsid w:val="00EE1718"/>
    <w:rsid w:val="00EE2A96"/>
    <w:rsid w:val="00EE5E75"/>
    <w:rsid w:val="00EE75B1"/>
    <w:rsid w:val="00EF03C5"/>
    <w:rsid w:val="00EF1882"/>
    <w:rsid w:val="00EF44D1"/>
    <w:rsid w:val="00EF5B35"/>
    <w:rsid w:val="00EF5FF5"/>
    <w:rsid w:val="00EF75A8"/>
    <w:rsid w:val="00F001F5"/>
    <w:rsid w:val="00F04F05"/>
    <w:rsid w:val="00F10B07"/>
    <w:rsid w:val="00F116F1"/>
    <w:rsid w:val="00F12565"/>
    <w:rsid w:val="00F13428"/>
    <w:rsid w:val="00F136BC"/>
    <w:rsid w:val="00F140BE"/>
    <w:rsid w:val="00F1741C"/>
    <w:rsid w:val="00F20AAA"/>
    <w:rsid w:val="00F215BD"/>
    <w:rsid w:val="00F243F5"/>
    <w:rsid w:val="00F26069"/>
    <w:rsid w:val="00F26A87"/>
    <w:rsid w:val="00F30C22"/>
    <w:rsid w:val="00F32064"/>
    <w:rsid w:val="00F324FD"/>
    <w:rsid w:val="00F35D5C"/>
    <w:rsid w:val="00F416A2"/>
    <w:rsid w:val="00F416F8"/>
    <w:rsid w:val="00F43417"/>
    <w:rsid w:val="00F44A1A"/>
    <w:rsid w:val="00F47128"/>
    <w:rsid w:val="00F5739A"/>
    <w:rsid w:val="00F64034"/>
    <w:rsid w:val="00F64BDA"/>
    <w:rsid w:val="00F64BF7"/>
    <w:rsid w:val="00F656FC"/>
    <w:rsid w:val="00F66018"/>
    <w:rsid w:val="00F66137"/>
    <w:rsid w:val="00F73D0E"/>
    <w:rsid w:val="00F73E31"/>
    <w:rsid w:val="00F75308"/>
    <w:rsid w:val="00F759C6"/>
    <w:rsid w:val="00F80ABB"/>
    <w:rsid w:val="00F85069"/>
    <w:rsid w:val="00F86205"/>
    <w:rsid w:val="00F906A9"/>
    <w:rsid w:val="00F90D8D"/>
    <w:rsid w:val="00F92A12"/>
    <w:rsid w:val="00F93C23"/>
    <w:rsid w:val="00F96E54"/>
    <w:rsid w:val="00F97BE4"/>
    <w:rsid w:val="00FA0018"/>
    <w:rsid w:val="00FA369E"/>
    <w:rsid w:val="00FA62F3"/>
    <w:rsid w:val="00FA66F9"/>
    <w:rsid w:val="00FA79C0"/>
    <w:rsid w:val="00FB12FC"/>
    <w:rsid w:val="00FB1EB5"/>
    <w:rsid w:val="00FB4356"/>
    <w:rsid w:val="00FB4712"/>
    <w:rsid w:val="00FB518F"/>
    <w:rsid w:val="00FB5F80"/>
    <w:rsid w:val="00FB68F7"/>
    <w:rsid w:val="00FC0F8D"/>
    <w:rsid w:val="00FC48F8"/>
    <w:rsid w:val="00FC4DBA"/>
    <w:rsid w:val="00FC52F2"/>
    <w:rsid w:val="00FC7CE4"/>
    <w:rsid w:val="00FD0022"/>
    <w:rsid w:val="00FD102F"/>
    <w:rsid w:val="00FD2644"/>
    <w:rsid w:val="00FD417F"/>
    <w:rsid w:val="00FE342F"/>
    <w:rsid w:val="00FE37F1"/>
    <w:rsid w:val="00FE5C69"/>
    <w:rsid w:val="00FF21AC"/>
    <w:rsid w:val="00FF2432"/>
    <w:rsid w:val="00FF56BB"/>
    <w:rsid w:val="00FF5B39"/>
    <w:rsid w:val="015A39D7"/>
    <w:rsid w:val="02EC3D7A"/>
    <w:rsid w:val="07590031"/>
    <w:rsid w:val="08DF6973"/>
    <w:rsid w:val="093A1BE8"/>
    <w:rsid w:val="0CD1308C"/>
    <w:rsid w:val="0D21163C"/>
    <w:rsid w:val="0FE45224"/>
    <w:rsid w:val="10B52D13"/>
    <w:rsid w:val="115C02A6"/>
    <w:rsid w:val="16FE55D1"/>
    <w:rsid w:val="170F6A81"/>
    <w:rsid w:val="1AF35530"/>
    <w:rsid w:val="1E5D3D1F"/>
    <w:rsid w:val="1E63233B"/>
    <w:rsid w:val="1F1013B3"/>
    <w:rsid w:val="253360D8"/>
    <w:rsid w:val="264E2666"/>
    <w:rsid w:val="27C3112F"/>
    <w:rsid w:val="29A638D3"/>
    <w:rsid w:val="29E27853"/>
    <w:rsid w:val="2A9E3E7B"/>
    <w:rsid w:val="2B706E72"/>
    <w:rsid w:val="2B796D09"/>
    <w:rsid w:val="2CBD6025"/>
    <w:rsid w:val="2EBB28B4"/>
    <w:rsid w:val="318B7F03"/>
    <w:rsid w:val="34496BD2"/>
    <w:rsid w:val="37401DEC"/>
    <w:rsid w:val="37F11D85"/>
    <w:rsid w:val="3C1E6050"/>
    <w:rsid w:val="3E0E7490"/>
    <w:rsid w:val="45B82412"/>
    <w:rsid w:val="4640539D"/>
    <w:rsid w:val="4A9F7E66"/>
    <w:rsid w:val="4B4E7A62"/>
    <w:rsid w:val="4DB345D4"/>
    <w:rsid w:val="4E4A0624"/>
    <w:rsid w:val="4F964CA4"/>
    <w:rsid w:val="4FEF7890"/>
    <w:rsid w:val="50422066"/>
    <w:rsid w:val="52082370"/>
    <w:rsid w:val="53745554"/>
    <w:rsid w:val="5B1E244F"/>
    <w:rsid w:val="5BED5496"/>
    <w:rsid w:val="5DA3421C"/>
    <w:rsid w:val="63162D41"/>
    <w:rsid w:val="634739CB"/>
    <w:rsid w:val="68E62434"/>
    <w:rsid w:val="6AFE7A55"/>
    <w:rsid w:val="6B644E51"/>
    <w:rsid w:val="6CCB69CA"/>
    <w:rsid w:val="6D56776F"/>
    <w:rsid w:val="72080B95"/>
    <w:rsid w:val="72604563"/>
    <w:rsid w:val="728C6E06"/>
    <w:rsid w:val="72F23027"/>
    <w:rsid w:val="731C6233"/>
    <w:rsid w:val="749F2A30"/>
    <w:rsid w:val="74AA29BD"/>
    <w:rsid w:val="74CF34CE"/>
    <w:rsid w:val="78F57A05"/>
    <w:rsid w:val="79BF4411"/>
    <w:rsid w:val="7A1B02AB"/>
    <w:rsid w:val="7DA14E83"/>
    <w:rsid w:val="7F420D75"/>
    <w:rsid w:val="7F935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99"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2"/>
    <w:basedOn w:val="1"/>
    <w:next w:val="1"/>
    <w:qFormat/>
    <w:uiPriority w:val="99"/>
    <w:pPr>
      <w:spacing w:before="100" w:beforeAutospacing="1" w:after="100" w:afterAutospacing="1"/>
      <w:jc w:val="left"/>
      <w:outlineLvl w:val="1"/>
    </w:pPr>
    <w:rPr>
      <w:rFonts w:ascii="宋体" w:hAnsi="宋体"/>
      <w:b/>
      <w:bCs/>
      <w:kern w:val="0"/>
      <w:sz w:val="36"/>
      <w:szCs w:val="36"/>
    </w:rPr>
  </w:style>
  <w:style w:type="character" w:default="1" w:styleId="18">
    <w:name w:val="Default Paragraph Font"/>
    <w:link w:val="19"/>
    <w:semiHidden/>
    <w:uiPriority w:val="0"/>
  </w:style>
  <w:style w:type="table" w:default="1" w:styleId="16">
    <w:name w:val="Normal Table"/>
    <w:semiHidden/>
    <w:uiPriority w:val="0"/>
    <w:tblPr>
      <w:tblCellMar>
        <w:top w:w="0" w:type="dxa"/>
        <w:left w:w="108" w:type="dxa"/>
        <w:bottom w:w="0" w:type="dxa"/>
        <w:right w:w="108" w:type="dxa"/>
      </w:tblCellMar>
    </w:tblPr>
  </w:style>
  <w:style w:type="paragraph" w:styleId="3">
    <w:name w:val="Normal Indent"/>
    <w:basedOn w:val="1"/>
    <w:qFormat/>
    <w:uiPriority w:val="0"/>
    <w:pPr>
      <w:ind w:firstLine="420" w:firstLineChars="200"/>
    </w:pPr>
  </w:style>
  <w:style w:type="paragraph" w:styleId="4">
    <w:name w:val="Document Map"/>
    <w:basedOn w:val="1"/>
    <w:semiHidden/>
    <w:uiPriority w:val="0"/>
    <w:pPr>
      <w:shd w:val="clear" w:color="auto" w:fill="000080"/>
    </w:pPr>
  </w:style>
  <w:style w:type="paragraph" w:styleId="5">
    <w:name w:val="Body Text"/>
    <w:basedOn w:val="1"/>
    <w:uiPriority w:val="0"/>
    <w:pPr>
      <w:spacing w:after="120"/>
    </w:pPr>
  </w:style>
  <w:style w:type="paragraph" w:styleId="6">
    <w:name w:val="Body Text Indent"/>
    <w:basedOn w:val="1"/>
    <w:uiPriority w:val="0"/>
    <w:pPr>
      <w:spacing w:line="360" w:lineRule="auto"/>
      <w:ind w:firstLine="560" w:firstLineChars="200"/>
    </w:pPr>
    <w:rPr>
      <w:rFonts w:ascii="宋体" w:hAnsi="宋体" w:eastAsia="宋体"/>
      <w:sz w:val="28"/>
      <w:szCs w:val="20"/>
    </w:rPr>
  </w:style>
  <w:style w:type="paragraph" w:styleId="7">
    <w:name w:val="Plain Text"/>
    <w:basedOn w:val="1"/>
    <w:link w:val="38"/>
    <w:uiPriority w:val="0"/>
    <w:rPr>
      <w:rFonts w:ascii="宋体" w:hAnsi="Courier New" w:eastAsia="宋体"/>
      <w:sz w:val="21"/>
      <w:szCs w:val="20"/>
    </w:rPr>
  </w:style>
  <w:style w:type="paragraph" w:styleId="8">
    <w:name w:val="Date"/>
    <w:basedOn w:val="1"/>
    <w:next w:val="1"/>
    <w:uiPriority w:val="0"/>
    <w:pPr>
      <w:ind w:left="100" w:leftChars="2500"/>
    </w:pPr>
  </w:style>
  <w:style w:type="paragraph" w:styleId="9">
    <w:name w:val="Body Text Indent 2"/>
    <w:basedOn w:val="1"/>
    <w:next w:val="1"/>
    <w:uiPriority w:val="0"/>
    <w:pPr>
      <w:ind w:firstLine="608" w:firstLineChars="200"/>
    </w:pPr>
    <w:rPr>
      <w:spacing w:val="-4"/>
      <w:szCs w:val="24"/>
    </w:rPr>
  </w:style>
  <w:style w:type="paragraph" w:styleId="10">
    <w:name w:val="Balloon Text"/>
    <w:basedOn w:val="1"/>
    <w:semiHidden/>
    <w:uiPriority w:val="0"/>
    <w:rPr>
      <w:sz w:val="18"/>
      <w:szCs w:val="18"/>
    </w:rPr>
  </w:style>
  <w:style w:type="paragraph" w:styleId="11">
    <w:name w:val="footer"/>
    <w:basedOn w:val="1"/>
    <w:link w:val="39"/>
    <w:uiPriority w:val="0"/>
    <w:pPr>
      <w:tabs>
        <w:tab w:val="center" w:pos="4153"/>
        <w:tab w:val="right" w:pos="8306"/>
      </w:tabs>
      <w:snapToGrid w:val="0"/>
      <w:jc w:val="left"/>
    </w:pPr>
    <w:rPr>
      <w:sz w:val="18"/>
      <w:szCs w:val="18"/>
    </w:rPr>
  </w:style>
  <w:style w:type="paragraph" w:styleId="12">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3">
    <w:name w:val="footnote text"/>
    <w:basedOn w:val="1"/>
    <w:uiPriority w:val="0"/>
    <w:pPr>
      <w:widowControl w:val="0"/>
      <w:snapToGrid w:val="0"/>
    </w:pPr>
    <w:rPr>
      <w:rFonts w:eastAsia="仿宋_GB2312"/>
      <w:kern w:val="2"/>
      <w:sz w:val="18"/>
      <w:szCs w:val="18"/>
      <w:lang w:val="en-US" w:eastAsia="zh-CN" w:bidi="ar-SA"/>
    </w:rPr>
  </w:style>
  <w:style w:type="paragraph" w:styleId="14">
    <w:name w:val="Body Text 2"/>
    <w:basedOn w:val="1"/>
    <w:uiPriority w:val="0"/>
    <w:pPr>
      <w:spacing w:after="120" w:line="480" w:lineRule="auto"/>
    </w:pPr>
    <w:rPr>
      <w:rFonts w:eastAsia="宋体"/>
      <w:sz w:val="21"/>
      <w:szCs w:val="24"/>
    </w:rPr>
  </w:style>
  <w:style w:type="paragraph" w:styleId="15">
    <w:name w:val="Normal (Web)"/>
    <w:basedOn w:val="1"/>
    <w:uiPriority w:val="0"/>
    <w:pPr>
      <w:widowControl/>
      <w:spacing w:before="100" w:beforeAutospacing="1" w:after="100" w:afterAutospacing="1"/>
      <w:jc w:val="left"/>
    </w:pPr>
    <w:rPr>
      <w:rFonts w:ascii="宋体" w:hAnsi="宋体" w:eastAsia="宋体" w:cs="宋体"/>
      <w:color w:val="000000"/>
      <w:kern w:val="0"/>
      <w:sz w:val="24"/>
      <w:szCs w:val="24"/>
    </w:rPr>
  </w:style>
  <w:style w:type="table" w:styleId="17">
    <w:name w:val="Table Grid"/>
    <w:basedOn w:val="1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9">
    <w:name w:val="Char"/>
    <w:basedOn w:val="1"/>
    <w:link w:val="18"/>
    <w:uiPriority w:val="0"/>
    <w:pPr>
      <w:tabs>
        <w:tab w:val="left" w:pos="360"/>
      </w:tabs>
      <w:ind w:left="360" w:hanging="360" w:hangingChars="200"/>
    </w:pPr>
    <w:rPr>
      <w:rFonts w:eastAsia="宋体"/>
      <w:sz w:val="24"/>
    </w:rPr>
  </w:style>
  <w:style w:type="character" w:styleId="20">
    <w:name w:val="page number"/>
    <w:basedOn w:val="18"/>
    <w:uiPriority w:val="0"/>
  </w:style>
  <w:style w:type="character" w:styleId="21">
    <w:name w:val="Emphasis"/>
    <w:qFormat/>
    <w:uiPriority w:val="0"/>
    <w:rPr>
      <w:color w:val="CC0000"/>
    </w:rPr>
  </w:style>
  <w:style w:type="character" w:styleId="22">
    <w:name w:val="Hyperlink"/>
    <w:basedOn w:val="18"/>
    <w:uiPriority w:val="0"/>
    <w:rPr>
      <w:color w:val="0000FF"/>
      <w:u w:val="single"/>
    </w:rPr>
  </w:style>
  <w:style w:type="character" w:styleId="23">
    <w:name w:val="footnote reference"/>
    <w:uiPriority w:val="0"/>
    <w:rPr>
      <w:rFonts w:ascii="Times New Roman" w:hAnsi="Times New Roman" w:eastAsia="宋体" w:cs="Times New Roman"/>
      <w:vertAlign w:val="superscript"/>
    </w:rPr>
  </w:style>
  <w:style w:type="paragraph" w:customStyle="1" w:styleId="24">
    <w:name w:val="p15"/>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5">
    <w:name w:val="Char1"/>
    <w:basedOn w:val="1"/>
    <w:uiPriority w:val="0"/>
    <w:pPr>
      <w:tabs>
        <w:tab w:val="left" w:pos="360"/>
      </w:tabs>
    </w:pPr>
    <w:rPr>
      <w:szCs w:val="20"/>
    </w:rPr>
  </w:style>
  <w:style w:type="paragraph" w:customStyle="1" w:styleId="26">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customStyle="1" w:styleId="27">
    <w:name w:val="BodyTextIndent2"/>
    <w:basedOn w:val="1"/>
    <w:next w:val="1"/>
    <w:semiHidden/>
    <w:qFormat/>
    <w:uiPriority w:val="0"/>
    <w:pPr>
      <w:spacing w:line="480" w:lineRule="auto"/>
      <w:ind w:firstLine="720" w:firstLineChars="200"/>
      <w:textAlignment w:val="baseline"/>
    </w:pPr>
    <w:rPr>
      <w:rFonts w:ascii="仿宋_GB2312" w:eastAsia="仿宋_GB2312"/>
      <w:spacing w:val="20"/>
      <w:sz w:val="32"/>
    </w:rPr>
  </w:style>
  <w:style w:type="paragraph" w:customStyle="1" w:styleId="28">
    <w:name w:val="UserStyle_0"/>
    <w:next w:val="1"/>
    <w:qFormat/>
    <w:uiPriority w:val="0"/>
    <w:pPr>
      <w:jc w:val="both"/>
      <w:textAlignment w:val="baseline"/>
    </w:pPr>
    <w:rPr>
      <w:rFonts w:ascii="Calibri" w:hAnsi="Calibri" w:eastAsia="宋体" w:cs="Times New Roman"/>
      <w:kern w:val="2"/>
      <w:sz w:val="21"/>
      <w:szCs w:val="22"/>
      <w:lang w:val="en-US" w:eastAsia="zh-CN" w:bidi="ar-SA"/>
    </w:rPr>
  </w:style>
  <w:style w:type="paragraph" w:customStyle="1" w:styleId="29">
    <w:name w:val="Char Char Char Char"/>
    <w:basedOn w:val="1"/>
    <w:uiPriority w:val="0"/>
    <w:rPr>
      <w:rFonts w:eastAsia="宋体"/>
      <w:sz w:val="21"/>
      <w:szCs w:val="24"/>
    </w:rPr>
  </w:style>
  <w:style w:type="paragraph" w:customStyle="1" w:styleId="30">
    <w:name w:val="默认段落字体 Para Char Char Char Char Char Char Char Char Char Char Char Char Char Char Char Char"/>
    <w:basedOn w:val="1"/>
    <w:qFormat/>
    <w:uiPriority w:val="0"/>
    <w:rPr>
      <w:rFonts w:eastAsia="宋体"/>
      <w:sz w:val="21"/>
      <w:szCs w:val="20"/>
    </w:rPr>
  </w:style>
  <w:style w:type="paragraph" w:customStyle="1" w:styleId="31">
    <w:name w:val="BodyTextIndent"/>
    <w:basedOn w:val="1"/>
    <w:qFormat/>
    <w:uiPriority w:val="0"/>
    <w:pPr>
      <w:ind w:firstLine="560" w:firstLineChars="200"/>
      <w:jc w:val="both"/>
      <w:textAlignment w:val="baseline"/>
    </w:pPr>
    <w:rPr>
      <w:rFonts w:ascii="Times New Roman" w:hAnsi="Times New Roman" w:eastAsia="宋体"/>
      <w:kern w:val="2"/>
      <w:sz w:val="28"/>
      <w:szCs w:val="20"/>
      <w:lang w:val="en-US" w:eastAsia="zh-CN" w:bidi="ar-SA"/>
    </w:rPr>
  </w:style>
  <w:style w:type="paragraph" w:customStyle="1" w:styleId="32">
    <w:name w:val="BodyText1I2"/>
    <w:basedOn w:val="31"/>
    <w:qFormat/>
    <w:uiPriority w:val="0"/>
    <w:pPr>
      <w:spacing w:line="520" w:lineRule="exact"/>
      <w:ind w:firstLine="420" w:firstLineChars="200"/>
      <w:jc w:val="both"/>
      <w:textAlignment w:val="baseline"/>
    </w:pPr>
    <w:rPr>
      <w:rFonts w:ascii="Times New Roman" w:hAnsi="Times New Roman" w:eastAsia="宋体"/>
      <w:spacing w:val="6"/>
      <w:kern w:val="2"/>
      <w:sz w:val="24"/>
      <w:szCs w:val="20"/>
      <w:lang w:val="en-US" w:eastAsia="zh-CN" w:bidi="ar-SA"/>
    </w:rPr>
  </w:style>
  <w:style w:type="paragraph" w:customStyle="1" w:styleId="33">
    <w:name w:val=" Char"/>
    <w:basedOn w:val="4"/>
    <w:uiPriority w:val="0"/>
    <w:pPr>
      <w:adjustRightInd w:val="0"/>
      <w:spacing w:line="436" w:lineRule="exact"/>
      <w:ind w:left="357"/>
      <w:jc w:val="left"/>
      <w:outlineLvl w:val="3"/>
    </w:pPr>
    <w:rPr>
      <w:rFonts w:ascii="Tahoma" w:hAnsi="Tahoma"/>
      <w:b/>
      <w:sz w:val="24"/>
    </w:rPr>
  </w:style>
  <w:style w:type="paragraph" w:customStyle="1" w:styleId="34">
    <w:name w:val="List Paragraph"/>
    <w:basedOn w:val="1"/>
    <w:uiPriority w:val="0"/>
    <w:pPr>
      <w:ind w:firstLine="420" w:firstLineChars="200"/>
    </w:pPr>
    <w:rPr>
      <w:rFonts w:ascii="Calibri" w:hAnsi="Calibri" w:eastAsia="宋体"/>
      <w:sz w:val="21"/>
      <w:szCs w:val="22"/>
    </w:rPr>
  </w:style>
  <w:style w:type="paragraph" w:customStyle="1" w:styleId="35">
    <w:name w:val="默认段落字体 Para Char Char Char Char"/>
    <w:basedOn w:val="1"/>
    <w:uiPriority w:val="0"/>
    <w:rPr>
      <w:rFonts w:eastAsia="宋体"/>
      <w:sz w:val="21"/>
      <w:szCs w:val="20"/>
    </w:rPr>
  </w:style>
  <w:style w:type="paragraph" w:customStyle="1" w:styleId="36">
    <w:name w:val="p0"/>
    <w:basedOn w:val="1"/>
    <w:uiPriority w:val="0"/>
    <w:pPr>
      <w:widowControl/>
    </w:pPr>
    <w:rPr>
      <w:rFonts w:eastAsia="宋体"/>
      <w:kern w:val="0"/>
      <w:sz w:val="21"/>
      <w:szCs w:val="21"/>
    </w:rPr>
  </w:style>
  <w:style w:type="character" w:customStyle="1" w:styleId="37">
    <w:name w:val="NormalCharacter"/>
    <w:qFormat/>
    <w:uiPriority w:val="0"/>
    <w:rPr>
      <w:rFonts w:ascii="Times New Roman" w:hAnsi="Times New Roman" w:eastAsia="宋体" w:cs="Times New Roman"/>
      <w:kern w:val="2"/>
      <w:sz w:val="21"/>
      <w:szCs w:val="24"/>
      <w:lang w:val="en-US" w:eastAsia="zh-CN" w:bidi="ar-SA"/>
    </w:rPr>
  </w:style>
  <w:style w:type="character" w:customStyle="1" w:styleId="38">
    <w:name w:val=" Char Char1"/>
    <w:basedOn w:val="18"/>
    <w:link w:val="7"/>
    <w:uiPriority w:val="0"/>
    <w:rPr>
      <w:rFonts w:ascii="宋体" w:hAnsi="Courier New" w:eastAsia="宋体"/>
      <w:kern w:val="2"/>
      <w:sz w:val="21"/>
      <w:lang w:val="en-US" w:eastAsia="zh-CN" w:bidi="ar-SA"/>
    </w:rPr>
  </w:style>
  <w:style w:type="character" w:customStyle="1" w:styleId="39">
    <w:name w:val=" Char Char"/>
    <w:basedOn w:val="18"/>
    <w:link w:val="11"/>
    <w:uiPriority w:val="0"/>
    <w:rPr>
      <w:rFonts w:eastAsia="仿宋_GB2312"/>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ahrd</Company>
  <Pages>12</Pages>
  <Words>4919</Words>
  <Characters>4927</Characters>
  <Lines>1</Lines>
  <Paragraphs>1</Paragraphs>
  <TotalTime>0</TotalTime>
  <ScaleCrop>false</ScaleCrop>
  <LinksUpToDate>false</LinksUpToDate>
  <CharactersWithSpaces>5073</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2021-10-25T01:06:00Z</dcterms:created>
  <dc:creator>ch</dc:creator>
  <cp:lastModifiedBy>川人张</cp:lastModifiedBy>
  <cp:lastPrinted>2022-05-07T02:59:00Z</cp:lastPrinted>
  <dcterms:modified xsi:type="dcterms:W3CDTF">2022-11-30T00:36:10Z</dcterms:modified>
  <dc:title>板心</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BC7300557A6F4F82BEEA9F5BB4C1CBF1</vt:lpwstr>
  </property>
</Properties>
</file>