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0T19:50:12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0T19:50:12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0T19:50:12Z"/>
          <w:rFonts w:hint="eastAsia" w:ascii="宋体" w:hAnsi="宋体" w:eastAsia="方正小标宋简体"/>
          <w:color w:val="000000"/>
          <w:spacing w:val="51"/>
          <w:w w:val="50"/>
          <w:sz w:val="130"/>
          <w:szCs w:val="72"/>
        </w:rPr>
      </w:pPr>
      <w:del w:id="3" w:author="谢浩然" w:date="2019-07-10T19:50:12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0T19:50:12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0T19:50:12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0T19:50:12Z"/>
          <w:rFonts w:hint="eastAsia" w:ascii="宋体" w:hAnsi="宋体" w:eastAsia="仿宋_GB2312"/>
          <w:color w:val="000000"/>
          <w:szCs w:val="32"/>
          <w:lang w:val="en-US" w:eastAsia="zh-CN"/>
        </w:rPr>
      </w:pPr>
      <w:del w:id="7" w:author="谢浩然" w:date="2019-07-10T19:50:12Z">
        <w:r>
          <w:rPr>
            <w:rFonts w:hint="eastAsia" w:ascii="宋体" w:hAnsi="宋体"/>
            <w:color w:val="000000"/>
            <w:szCs w:val="32"/>
          </w:rPr>
          <w:delText>粤常</w:delText>
        </w:r>
      </w:del>
      <w:del w:id="8" w:author="谢浩然" w:date="2019-07-10T19:50:12Z">
        <w:r>
          <w:rPr>
            <w:rFonts w:hint="eastAsia" w:ascii="宋体" w:hAnsi="宋体"/>
            <w:color w:val="000000"/>
            <w:szCs w:val="32"/>
            <w:lang w:eastAsia="zh-CN"/>
          </w:rPr>
          <w:delText>备</w:delText>
        </w:r>
      </w:del>
      <w:del w:id="9" w:author="谢浩然" w:date="2019-07-10T19:50:12Z">
        <w:r>
          <w:rPr>
            <w:rFonts w:ascii="宋体" w:hAnsi="宋体"/>
            <w:color w:val="000000"/>
            <w:szCs w:val="32"/>
          </w:rPr>
          <w:delText>〔</w:delText>
        </w:r>
      </w:del>
      <w:del w:id="10" w:author="谢浩然" w:date="2019-07-10T19:50:12Z">
        <w:r>
          <w:rPr>
            <w:rFonts w:hint="eastAsia" w:ascii="宋体" w:hAnsi="宋体"/>
            <w:color w:val="000000"/>
            <w:szCs w:val="32"/>
          </w:rPr>
          <w:delText>20</w:delText>
        </w:r>
      </w:del>
      <w:del w:id="11" w:author="谢浩然" w:date="2019-07-10T19:50:12Z">
        <w:r>
          <w:rPr>
            <w:rFonts w:hint="eastAsia" w:ascii="宋体" w:hAnsi="宋体"/>
            <w:color w:val="000000"/>
            <w:szCs w:val="32"/>
            <w:lang w:val="en-US" w:eastAsia="zh-CN"/>
          </w:rPr>
          <w:delText>19</w:delText>
        </w:r>
      </w:del>
      <w:del w:id="12" w:author="谢浩然" w:date="2019-07-10T19:50:12Z">
        <w:r>
          <w:rPr>
            <w:rFonts w:ascii="宋体" w:hAnsi="宋体"/>
            <w:color w:val="000000"/>
            <w:szCs w:val="32"/>
          </w:rPr>
          <w:delText>〕</w:delText>
        </w:r>
      </w:del>
      <w:del w:id="13" w:author="谢浩然" w:date="2019-07-10T19:50:12Z">
        <w:r>
          <w:rPr>
            <w:rFonts w:hint="eastAsia" w:ascii="宋体" w:hAnsi="宋体"/>
            <w:color w:val="000000"/>
            <w:szCs w:val="32"/>
            <w:lang w:val="en-US" w:eastAsia="zh-CN"/>
          </w:rPr>
          <w:delText xml:space="preserve"> </w:delText>
        </w:r>
      </w:del>
      <w:ins w:id="14" w:author="高芳芳" w:date="2019-05-05T16:10:00Z">
        <w:del w:id="15" w:author="谢浩然" w:date="2019-07-10T19:50:12Z">
          <w:r>
            <w:rPr>
              <w:rFonts w:hint="eastAsia" w:ascii="宋体" w:hAnsi="宋体"/>
              <w:color w:val="000000"/>
              <w:szCs w:val="32"/>
              <w:lang w:val="en-US" w:eastAsia="zh-CN"/>
            </w:rPr>
            <w:delText>30</w:delText>
          </w:r>
        </w:del>
      </w:ins>
      <w:del w:id="16" w:author="谢浩然" w:date="2019-07-10T19:50:12Z">
        <w:r>
          <w:rPr>
            <w:rFonts w:hint="eastAsia" w:ascii="宋体" w:hAnsi="宋体"/>
            <w:color w:val="000000"/>
            <w:szCs w:val="32"/>
          </w:rPr>
          <w:delText>号</w:delText>
        </w:r>
      </w:del>
      <w:del w:id="17" w:author="谢浩然" w:date="2019-07-10T19:50:12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0T19:50:12Z"/>
          <w:rFonts w:hint="eastAsia" w:ascii="宋体" w:hAnsi="宋体" w:cs="Times New Roman"/>
          <w:color w:val="000000"/>
          <w:spacing w:val="0"/>
        </w:rPr>
      </w:pPr>
      <w:del w:id="19" w:author="谢浩然" w:date="2019-07-10T19:50:12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21" w:author="谢浩然" w:date="2019-07-10T19:50:12Z"/>
          <w:rFonts w:hint="eastAsia" w:ascii="宋体" w:hAnsi="宋体" w:eastAsia="宋体" w:cs="宋体"/>
          <w:b/>
          <w:bCs/>
          <w:color w:val="000000"/>
          <w:sz w:val="44"/>
          <w:szCs w:val="44"/>
        </w:rPr>
      </w:pPr>
      <w:del w:id="22" w:author="谢浩然" w:date="2019-07-10T19:50:12Z">
        <w:r>
          <w:rPr>
            <w:rFonts w:hint="eastAsia" w:ascii="宋体" w:hAnsi="宋体" w:eastAsia="宋体" w:cs="宋体"/>
            <w:b/>
            <w:bCs/>
            <w:color w:val="000000"/>
            <w:sz w:val="44"/>
            <w:szCs w:val="44"/>
          </w:rPr>
          <w:delText>备</w:delText>
        </w:r>
      </w:del>
      <w:del w:id="23" w:author="谢浩然" w:date="2019-07-10T19:50:12Z">
        <w:r>
          <w:rPr>
            <w:rFonts w:hint="eastAsia" w:ascii="宋体" w:hAnsi="宋体" w:eastAsia="宋体" w:cs="宋体"/>
            <w:b/>
            <w:bCs/>
            <w:color w:val="000000"/>
            <w:sz w:val="44"/>
            <w:szCs w:val="44"/>
            <w:lang w:val="en-US" w:eastAsia="zh-CN"/>
          </w:rPr>
          <w:delText xml:space="preserve">  </w:delText>
        </w:r>
      </w:del>
      <w:del w:id="24" w:author="谢浩然" w:date="2019-07-10T19:50:12Z">
        <w:r>
          <w:rPr>
            <w:rFonts w:hint="eastAsia" w:ascii="宋体" w:hAnsi="宋体" w:eastAsia="宋体" w:cs="宋体"/>
            <w:b/>
            <w:bCs/>
            <w:color w:val="000000"/>
            <w:sz w:val="44"/>
            <w:szCs w:val="44"/>
          </w:rPr>
          <w:delText>案</w:delText>
        </w:r>
      </w:del>
      <w:del w:id="25" w:author="谢浩然" w:date="2019-07-10T19:50:12Z">
        <w:r>
          <w:rPr>
            <w:rFonts w:hint="eastAsia" w:ascii="宋体" w:hAnsi="宋体" w:eastAsia="宋体" w:cs="宋体"/>
            <w:b/>
            <w:bCs/>
            <w:color w:val="000000"/>
            <w:sz w:val="44"/>
            <w:szCs w:val="44"/>
            <w:lang w:eastAsia="zh-CN"/>
          </w:rPr>
          <w:delText xml:space="preserve"> </w:delText>
        </w:r>
      </w:del>
      <w:del w:id="26" w:author="谢浩然" w:date="2019-07-10T19:50:12Z">
        <w:r>
          <w:rPr>
            <w:rFonts w:hint="eastAsia" w:ascii="宋体" w:hAnsi="宋体" w:eastAsia="宋体" w:cs="宋体"/>
            <w:b/>
            <w:bCs/>
            <w:color w:val="000000"/>
            <w:sz w:val="44"/>
            <w:szCs w:val="44"/>
            <w:lang w:val="en-US" w:eastAsia="zh-CN"/>
          </w:rPr>
          <w:delText xml:space="preserve"> </w:delText>
        </w:r>
      </w:del>
      <w:del w:id="27" w:author="谢浩然" w:date="2019-07-10T19:50:12Z">
        <w:r>
          <w:rPr>
            <w:rFonts w:hint="eastAsia" w:ascii="宋体" w:hAnsi="宋体" w:eastAsia="宋体" w:cs="宋体"/>
            <w:b/>
            <w:bCs/>
            <w:color w:val="000000"/>
            <w:sz w:val="44"/>
            <w:szCs w:val="44"/>
          </w:rPr>
          <w:delText>报</w:delText>
        </w:r>
      </w:del>
      <w:del w:id="28" w:author="谢浩然" w:date="2019-07-10T19:50:12Z">
        <w:r>
          <w:rPr>
            <w:rFonts w:hint="eastAsia" w:ascii="宋体" w:hAnsi="宋体" w:eastAsia="宋体" w:cs="宋体"/>
            <w:b/>
            <w:bCs/>
            <w:color w:val="000000"/>
            <w:sz w:val="44"/>
            <w:szCs w:val="44"/>
            <w:lang w:val="en-US" w:eastAsia="zh-CN"/>
          </w:rPr>
          <w:delText xml:space="preserve">  </w:delText>
        </w:r>
      </w:del>
      <w:del w:id="29" w:author="谢浩然" w:date="2019-07-10T19:50:12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30" w:author="谢浩然" w:date="2019-07-10T19:50:12Z"/>
          <w:rFonts w:hint="eastAsia" w:ascii="宋体" w:hAnsi="宋体" w:eastAsia="仿宋_GB2312" w:cs="仿宋_GB2312"/>
          <w:b w:val="0"/>
          <w:bCs w:val="0"/>
          <w:color w:val="000000"/>
          <w:sz w:val="32"/>
          <w:szCs w:val="32"/>
        </w:rPr>
      </w:pPr>
      <w:del w:id="31" w:author="谢浩然" w:date="2019-07-10T19:50:12Z">
        <w:r>
          <w:rPr>
            <w:rFonts w:hint="eastAsia" w:ascii="宋体" w:hAnsi="宋体" w:cs="仿宋_GB2312"/>
            <w:b w:val="0"/>
            <w:bCs w:val="0"/>
            <w:color w:val="000000"/>
            <w:sz w:val="32"/>
            <w:szCs w:val="32"/>
            <w:lang w:eastAsia="zh-CN"/>
          </w:rPr>
          <w:delText>国务院</w:delText>
        </w:r>
      </w:del>
      <w:ins w:id="32" w:author="卢颖东" w:date="2019-05-09T14:23:00Z">
        <w:del w:id="33" w:author="谢浩然" w:date="2019-07-10T19:50:12Z">
          <w:r>
            <w:rPr>
              <w:rFonts w:hint="eastAsia" w:ascii="宋体" w:hAnsi="宋体" w:cs="仿宋_GB2312"/>
              <w:b w:val="0"/>
              <w:bCs w:val="0"/>
              <w:color w:val="000000"/>
              <w:sz w:val="32"/>
              <w:szCs w:val="32"/>
              <w:lang w:eastAsia="zh-CN"/>
            </w:rPr>
            <w:delText>全国人民代表大会常务委员会</w:delText>
          </w:r>
        </w:del>
      </w:ins>
      <w:del w:id="34" w:author="谢浩然" w:date="2019-07-10T19:50:12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del w:id="35" w:author="谢浩然" w:date="2019-07-10T19:50:12Z"/>
          <w:rFonts w:hint="default" w:ascii="宋体" w:hAnsi="宋体" w:eastAsia="仿宋_GB2312" w:cs="Times New Roman"/>
          <w:sz w:val="32"/>
          <w:szCs w:val="32"/>
        </w:rPr>
      </w:pPr>
      <w:del w:id="36" w:author="谢浩然" w:date="2019-07-10T19:50:12Z">
        <w:r>
          <w:rPr>
            <w:rFonts w:hint="eastAsia" w:ascii="宋体" w:hAnsi="宋体" w:eastAsia="仿宋_GB2312" w:cs="仿宋_GB2312"/>
            <w:sz w:val="32"/>
            <w:szCs w:val="32"/>
            <w:lang w:val="en-US" w:eastAsia="zh-CN" w:bidi="ar"/>
          </w:rPr>
          <w:delText>《</w:delText>
        </w:r>
      </w:del>
      <w:del w:id="37" w:author="谢浩然" w:date="2019-07-10T19:50:12Z">
        <w:r>
          <w:rPr>
            <w:rFonts w:hint="eastAsia" w:ascii="宋体" w:hAnsi="宋体" w:cs="仿宋_GB2312"/>
            <w:kern w:val="0"/>
            <w:sz w:val="32"/>
            <w:szCs w:val="32"/>
            <w:lang w:val="en-US" w:eastAsia="zh-CN" w:bidi="ar"/>
          </w:rPr>
          <w:delText>深圳</w:delText>
        </w:r>
      </w:del>
      <w:del w:id="38" w:author="谢浩然" w:date="2019-07-10T19:50:12Z">
        <w:r>
          <w:rPr>
            <w:rFonts w:hint="eastAsia" w:ascii="宋体" w:hAnsi="宋体" w:eastAsia="仿宋_GB2312" w:cs="仿宋_GB2312"/>
            <w:kern w:val="0"/>
            <w:sz w:val="32"/>
            <w:szCs w:val="32"/>
            <w:lang w:val="en-US" w:eastAsia="zh-CN" w:bidi="ar"/>
          </w:rPr>
          <w:delText>市人民代表大会常务委员会</w:delText>
        </w:r>
      </w:del>
      <w:del w:id="39" w:author="谢浩然" w:date="2019-07-10T19:50:12Z">
        <w:r>
          <w:rPr>
            <w:rFonts w:hint="eastAsia" w:ascii="宋体" w:hAnsi="宋体" w:eastAsia="仿宋_GB2312" w:cs="仿宋_GB2312"/>
            <w:sz w:val="32"/>
            <w:szCs w:val="32"/>
            <w:lang w:val="en-US" w:eastAsia="zh-CN" w:bidi="ar"/>
          </w:rPr>
          <w:delText>关于修改〈</w:delText>
        </w:r>
      </w:del>
      <w:del w:id="40" w:author="谢浩然" w:date="2019-07-10T19:50:12Z">
        <w:r>
          <w:rPr>
            <w:rFonts w:hint="eastAsia" w:ascii="宋体" w:hAnsi="宋体" w:cs="仿宋_GB2312"/>
            <w:spacing w:val="-2"/>
            <w:sz w:val="32"/>
            <w:szCs w:val="32"/>
            <w:lang w:val="en-US" w:eastAsia="zh-CN" w:bidi="ar"/>
          </w:rPr>
          <w:delText>深圳市生态公益林条例</w:delText>
        </w:r>
      </w:del>
      <w:del w:id="41" w:author="谢浩然" w:date="2019-07-10T19:50:12Z">
        <w:r>
          <w:rPr>
            <w:rFonts w:hint="eastAsia" w:ascii="宋体" w:hAnsi="宋体" w:eastAsia="仿宋_GB2312" w:cs="仿宋_GB2312"/>
            <w:sz w:val="32"/>
            <w:szCs w:val="32"/>
            <w:lang w:val="en-US" w:eastAsia="zh-CN" w:bidi="ar"/>
          </w:rPr>
          <w:delText>〉的决定》</w:delText>
        </w:r>
      </w:del>
      <w:del w:id="42" w:author="谢浩然" w:date="2019-07-10T19:50:12Z">
        <w:r>
          <w:rPr>
            <w:rFonts w:hint="eastAsia" w:ascii="宋体" w:hAnsi="宋体" w:cs="仿宋_GB2312"/>
            <w:b w:val="0"/>
            <w:bCs w:val="0"/>
            <w:color w:val="000000"/>
            <w:spacing w:val="0"/>
            <w:lang w:eastAsia="zh-CN"/>
          </w:rPr>
          <w:delText>已由</w:delText>
        </w:r>
      </w:del>
      <w:del w:id="43" w:author="谢浩然" w:date="2019-07-10T19:50:12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4" w:author="谢浩然" w:date="2019-07-10T19:50:12Z">
        <w:r>
          <w:rPr>
            <w:rFonts w:hint="eastAsia" w:ascii="宋体" w:hAnsi="宋体" w:cs="Times New Roman"/>
            <w:b w:val="0"/>
            <w:bCs w:val="0"/>
            <w:color w:val="auto"/>
            <w:kern w:val="0"/>
            <w:sz w:val="32"/>
            <w:szCs w:val="32"/>
            <w:lang w:val="en-US" w:eastAsia="zh-CN" w:bidi="ar"/>
          </w:rPr>
          <w:delText>十一</w:delText>
        </w:r>
      </w:del>
      <w:del w:id="45" w:author="谢浩然" w:date="2019-07-10T19:50:12Z">
        <w:r>
          <w:rPr>
            <w:rFonts w:hint="default" w:ascii="宋体" w:hAnsi="宋体" w:eastAsia="仿宋_GB2312" w:cs="Times New Roman"/>
            <w:b w:val="0"/>
            <w:bCs w:val="0"/>
            <w:color w:val="auto"/>
            <w:kern w:val="0"/>
            <w:sz w:val="32"/>
            <w:szCs w:val="32"/>
            <w:lang w:val="en-US" w:eastAsia="zh-CN" w:bidi="ar"/>
          </w:rPr>
          <w:delText>次会议于201</w:delText>
        </w:r>
      </w:del>
      <w:del w:id="46" w:author="谢浩然" w:date="2019-07-10T19:50:12Z">
        <w:r>
          <w:rPr>
            <w:rFonts w:hint="eastAsia" w:ascii="宋体" w:hAnsi="宋体" w:cs="Times New Roman"/>
            <w:b w:val="0"/>
            <w:bCs w:val="0"/>
            <w:color w:val="auto"/>
            <w:kern w:val="0"/>
            <w:sz w:val="32"/>
            <w:szCs w:val="32"/>
            <w:lang w:val="en-US" w:eastAsia="zh-CN" w:bidi="ar"/>
          </w:rPr>
          <w:delText>9</w:delText>
        </w:r>
      </w:del>
      <w:del w:id="47" w:author="谢浩然" w:date="2019-07-10T19:50:12Z">
        <w:r>
          <w:rPr>
            <w:rFonts w:hint="default" w:ascii="宋体" w:hAnsi="宋体" w:eastAsia="仿宋_GB2312" w:cs="Times New Roman"/>
            <w:b w:val="0"/>
            <w:bCs w:val="0"/>
            <w:color w:val="auto"/>
            <w:kern w:val="0"/>
            <w:sz w:val="32"/>
            <w:szCs w:val="32"/>
            <w:lang w:val="en-US" w:eastAsia="zh-CN" w:bidi="ar"/>
          </w:rPr>
          <w:delText>年</w:delText>
        </w:r>
      </w:del>
      <w:del w:id="48" w:author="谢浩然" w:date="2019-07-10T19:50:12Z">
        <w:r>
          <w:rPr>
            <w:rFonts w:hint="eastAsia" w:ascii="宋体" w:hAnsi="宋体" w:cs="Times New Roman"/>
            <w:b w:val="0"/>
            <w:bCs w:val="0"/>
            <w:color w:val="auto"/>
            <w:kern w:val="0"/>
            <w:sz w:val="32"/>
            <w:szCs w:val="32"/>
            <w:lang w:val="en-US" w:eastAsia="zh-CN" w:bidi="ar"/>
          </w:rPr>
          <w:delText>3</w:delText>
        </w:r>
      </w:del>
      <w:del w:id="49" w:author="谢浩然" w:date="2019-07-10T19:50:12Z">
        <w:r>
          <w:rPr>
            <w:rFonts w:hint="default" w:ascii="宋体" w:hAnsi="宋体" w:eastAsia="仿宋_GB2312" w:cs="Times New Roman"/>
            <w:b w:val="0"/>
            <w:bCs w:val="0"/>
            <w:color w:val="auto"/>
            <w:kern w:val="0"/>
            <w:sz w:val="32"/>
            <w:szCs w:val="32"/>
            <w:lang w:val="en-US" w:eastAsia="zh-CN" w:bidi="ar"/>
          </w:rPr>
          <w:delText>月</w:delText>
        </w:r>
      </w:del>
      <w:del w:id="50" w:author="谢浩然" w:date="2019-07-10T19:50:12Z">
        <w:r>
          <w:rPr>
            <w:rFonts w:hint="eastAsia" w:ascii="宋体" w:hAnsi="宋体" w:cs="Times New Roman"/>
            <w:b w:val="0"/>
            <w:bCs w:val="0"/>
            <w:color w:val="auto"/>
            <w:kern w:val="0"/>
            <w:sz w:val="32"/>
            <w:szCs w:val="32"/>
            <w:lang w:val="en-US" w:eastAsia="zh-CN" w:bidi="ar"/>
          </w:rPr>
          <w:delText>28</w:delText>
        </w:r>
      </w:del>
      <w:del w:id="51" w:author="谢浩然" w:date="2019-07-10T19:50:12Z">
        <w:r>
          <w:rPr>
            <w:rFonts w:hint="default" w:ascii="宋体" w:hAnsi="宋体" w:eastAsia="仿宋_GB2312" w:cs="Times New Roman"/>
            <w:b w:val="0"/>
            <w:bCs w:val="0"/>
            <w:color w:val="auto"/>
            <w:kern w:val="0"/>
            <w:sz w:val="32"/>
            <w:szCs w:val="32"/>
            <w:lang w:val="en-US" w:eastAsia="zh-CN" w:bidi="ar"/>
          </w:rPr>
          <w:delText>日批准</w:delText>
        </w:r>
      </w:del>
      <w:del w:id="52" w:author="谢浩然" w:date="2019-07-10T19:50:12Z">
        <w:r>
          <w:rPr>
            <w:rFonts w:hint="eastAsia" w:ascii="宋体" w:hAnsi="宋体" w:eastAsia="仿宋_GB2312" w:cs="仿宋_GB2312"/>
            <w:b w:val="0"/>
            <w:bCs w:val="0"/>
            <w:color w:val="000000"/>
            <w:spacing w:val="0"/>
            <w:szCs w:val="32"/>
          </w:rPr>
          <w:delText>，自</w:delText>
        </w:r>
      </w:del>
      <w:del w:id="53" w:author="谢浩然" w:date="2019-07-10T19:50:12Z">
        <w:r>
          <w:rPr>
            <w:rFonts w:hint="eastAsia" w:ascii="宋体" w:hAnsi="宋体" w:eastAsia="仿宋_GB2312" w:cs="仿宋_GB2312"/>
            <w:b w:val="0"/>
            <w:bCs w:val="0"/>
            <w:color w:val="000000"/>
            <w:spacing w:val="0"/>
            <w:szCs w:val="32"/>
            <w:lang w:val="en-US" w:eastAsia="zh-CN"/>
          </w:rPr>
          <w:delText>201</w:delText>
        </w:r>
      </w:del>
      <w:del w:id="54" w:author="谢浩然" w:date="2019-07-10T19:50:12Z">
        <w:r>
          <w:rPr>
            <w:rFonts w:hint="eastAsia" w:ascii="宋体" w:hAnsi="宋体" w:cs="仿宋_GB2312"/>
            <w:b w:val="0"/>
            <w:bCs w:val="0"/>
            <w:color w:val="000000"/>
            <w:spacing w:val="0"/>
            <w:szCs w:val="32"/>
            <w:lang w:val="en-US" w:eastAsia="zh-CN"/>
          </w:rPr>
          <w:delText>9</w:delText>
        </w:r>
      </w:del>
      <w:del w:id="55" w:author="谢浩然" w:date="2019-07-10T19:50:12Z">
        <w:r>
          <w:rPr>
            <w:rFonts w:hint="eastAsia" w:ascii="宋体" w:hAnsi="宋体" w:eastAsia="仿宋_GB2312" w:cs="仿宋_GB2312"/>
            <w:b w:val="0"/>
            <w:bCs w:val="0"/>
            <w:color w:val="000000"/>
            <w:spacing w:val="0"/>
            <w:szCs w:val="32"/>
            <w:lang w:val="en-US" w:eastAsia="zh-CN"/>
          </w:rPr>
          <w:delText>年</w:delText>
        </w:r>
      </w:del>
      <w:del w:id="56" w:author="谢浩然" w:date="2019-07-10T19:50:12Z">
        <w:r>
          <w:rPr>
            <w:rFonts w:hint="eastAsia" w:ascii="宋体" w:hAnsi="宋体" w:cs="仿宋_GB2312"/>
            <w:b w:val="0"/>
            <w:bCs w:val="0"/>
            <w:color w:val="000000"/>
            <w:spacing w:val="0"/>
            <w:szCs w:val="32"/>
            <w:lang w:val="en-US" w:eastAsia="zh-CN"/>
          </w:rPr>
          <w:delText>4</w:delText>
        </w:r>
      </w:del>
      <w:del w:id="57" w:author="谢浩然" w:date="2019-07-10T19:50:12Z">
        <w:r>
          <w:rPr>
            <w:rFonts w:hint="eastAsia" w:ascii="宋体" w:hAnsi="宋体" w:eastAsia="仿宋_GB2312" w:cs="仿宋_GB2312"/>
            <w:b w:val="0"/>
            <w:bCs w:val="0"/>
            <w:color w:val="000000"/>
            <w:spacing w:val="0"/>
            <w:szCs w:val="32"/>
            <w:lang w:val="en-US" w:eastAsia="zh-CN"/>
          </w:rPr>
          <w:delText>月</w:delText>
        </w:r>
      </w:del>
      <w:del w:id="58" w:author="谢浩然" w:date="2019-07-10T19:50:12Z">
        <w:r>
          <w:rPr>
            <w:rFonts w:hint="eastAsia" w:ascii="宋体" w:hAnsi="宋体" w:cs="仿宋_GB2312"/>
            <w:b w:val="0"/>
            <w:bCs w:val="0"/>
            <w:color w:val="000000"/>
            <w:spacing w:val="0"/>
            <w:szCs w:val="32"/>
            <w:lang w:val="en-US" w:eastAsia="zh-CN"/>
          </w:rPr>
          <w:delText>12</w:delText>
        </w:r>
      </w:del>
      <w:del w:id="59" w:author="谢浩然" w:date="2019-07-10T19:50:12Z">
        <w:r>
          <w:rPr>
            <w:rFonts w:hint="eastAsia" w:ascii="宋体" w:hAnsi="宋体" w:eastAsia="仿宋_GB2312" w:cs="仿宋_GB2312"/>
            <w:b w:val="0"/>
            <w:bCs w:val="0"/>
            <w:color w:val="000000"/>
            <w:spacing w:val="0"/>
            <w:szCs w:val="32"/>
            <w:lang w:val="en-US" w:eastAsia="zh-CN"/>
          </w:rPr>
          <w:delText>日</w:delText>
        </w:r>
      </w:del>
      <w:del w:id="60" w:author="谢浩然" w:date="2019-07-10T19:50:12Z">
        <w:r>
          <w:rPr>
            <w:rFonts w:hint="eastAsia" w:ascii="宋体" w:hAnsi="宋体" w:eastAsia="仿宋_GB2312" w:cs="仿宋_GB2312"/>
            <w:b w:val="0"/>
            <w:bCs w:val="0"/>
            <w:color w:val="000000"/>
            <w:spacing w:val="0"/>
            <w:szCs w:val="32"/>
          </w:rPr>
          <w:delText>起</w:delText>
        </w:r>
      </w:del>
      <w:del w:id="61" w:author="谢浩然" w:date="2019-07-10T19:50:12Z">
        <w:r>
          <w:rPr>
            <w:rFonts w:hint="eastAsia" w:ascii="宋体" w:hAnsi="宋体" w:cs="仿宋_GB2312"/>
            <w:b w:val="0"/>
            <w:bCs w:val="0"/>
            <w:color w:val="000000"/>
            <w:spacing w:val="0"/>
            <w:szCs w:val="32"/>
            <w:lang w:eastAsia="zh-CN"/>
          </w:rPr>
          <w:delText>施行</w:delText>
        </w:r>
      </w:del>
      <w:del w:id="62" w:author="谢浩然" w:date="2019-07-10T19:50:12Z">
        <w:r>
          <w:rPr>
            <w:rFonts w:hint="eastAsia" w:ascii="宋体" w:hAnsi="宋体" w:eastAsia="仿宋_GB2312" w:cs="仿宋_GB2312"/>
            <w:b w:val="0"/>
            <w:bCs w:val="0"/>
            <w:color w:val="000000"/>
            <w:spacing w:val="0"/>
            <w:szCs w:val="32"/>
          </w:rPr>
          <w:delText>。</w:delText>
        </w:r>
      </w:del>
      <w:del w:id="63" w:author="谢浩然" w:date="2019-07-10T19:50:12Z">
        <w:r>
          <w:rPr>
            <w:rFonts w:hint="eastAsia" w:ascii="宋体" w:hAnsi="宋体" w:eastAsia="仿宋_GB2312" w:cs="仿宋_GB2312"/>
            <w:b w:val="0"/>
            <w:bCs w:val="0"/>
            <w:color w:val="000000"/>
            <w:spacing w:val="0"/>
            <w:sz w:val="32"/>
            <w:szCs w:val="32"/>
          </w:rPr>
          <w:delText>现将</w:delText>
        </w:r>
      </w:del>
      <w:del w:id="64" w:author="谢浩然" w:date="2019-07-10T19:50:12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65" w:author="谢浩然" w:date="2019-07-10T19:50:12Z">
        <w:r>
          <w:rPr>
            <w:rFonts w:hint="eastAsia" w:ascii="宋体" w:hAnsi="宋体" w:cs="仿宋_GB2312"/>
            <w:b w:val="0"/>
            <w:bCs w:val="0"/>
            <w:color w:val="000000"/>
            <w:spacing w:val="0"/>
            <w:sz w:val="32"/>
            <w:szCs w:val="32"/>
            <w:lang w:eastAsia="zh-CN"/>
          </w:rPr>
          <w:delText>深圳</w:delText>
        </w:r>
      </w:del>
      <w:del w:id="66" w:author="谢浩然" w:date="2019-07-10T19:50:12Z">
        <w:r>
          <w:rPr>
            <w:rFonts w:hint="eastAsia" w:ascii="宋体" w:hAnsi="宋体" w:cs="Times New Roman"/>
            <w:sz w:val="32"/>
            <w:szCs w:val="32"/>
            <w:lang w:eastAsia="zh-CN"/>
          </w:rPr>
          <w:delText>市人民代表大会常务委员会</w:delText>
        </w:r>
      </w:del>
      <w:del w:id="67" w:author="谢浩然" w:date="2019-07-10T19:50:12Z">
        <w:r>
          <w:rPr>
            <w:rFonts w:hint="default" w:ascii="宋体" w:hAnsi="宋体" w:eastAsia="仿宋_GB2312" w:cs="Times New Roman"/>
            <w:sz w:val="32"/>
            <w:szCs w:val="32"/>
          </w:rPr>
          <w:delText>公布该</w:delText>
        </w:r>
      </w:del>
      <w:del w:id="68" w:author="谢浩然" w:date="2019-07-10T19:50:12Z">
        <w:r>
          <w:rPr>
            <w:rFonts w:hint="eastAsia" w:ascii="宋体" w:hAnsi="宋体" w:cs="Times New Roman"/>
            <w:sz w:val="32"/>
            <w:szCs w:val="32"/>
            <w:lang w:eastAsia="zh-CN"/>
          </w:rPr>
          <w:delText>决定</w:delText>
        </w:r>
      </w:del>
      <w:del w:id="69" w:author="谢浩然" w:date="2019-07-10T19:50:12Z">
        <w:r>
          <w:rPr>
            <w:rFonts w:hint="default" w:ascii="宋体" w:hAnsi="宋体" w:eastAsia="仿宋_GB2312" w:cs="Times New Roman"/>
            <w:sz w:val="32"/>
            <w:szCs w:val="32"/>
          </w:rPr>
          <w:delText>的公告、</w:delText>
        </w:r>
      </w:del>
      <w:del w:id="70" w:author="谢浩然" w:date="2019-07-10T19:50:12Z">
        <w:r>
          <w:rPr>
            <w:rFonts w:hint="eastAsia" w:ascii="宋体" w:hAnsi="宋体" w:cs="Times New Roman"/>
            <w:sz w:val="32"/>
            <w:szCs w:val="32"/>
            <w:lang w:eastAsia="zh-CN"/>
          </w:rPr>
          <w:delText>该决定</w:delText>
        </w:r>
      </w:del>
      <w:del w:id="71" w:author="谢浩然" w:date="2019-07-10T19:50:12Z">
        <w:r>
          <w:rPr>
            <w:rFonts w:hint="default" w:ascii="宋体" w:hAnsi="宋体" w:eastAsia="仿宋_GB2312" w:cs="Times New Roman"/>
            <w:sz w:val="32"/>
            <w:szCs w:val="32"/>
          </w:rPr>
          <w:delText>、</w:delText>
        </w:r>
      </w:del>
      <w:del w:id="72" w:author="谢浩然" w:date="2019-07-10T19:50:12Z">
        <w:r>
          <w:rPr>
            <w:rFonts w:hint="eastAsia" w:ascii="宋体" w:hAnsi="宋体" w:cs="Times New Roman"/>
            <w:sz w:val="32"/>
            <w:szCs w:val="32"/>
            <w:lang w:eastAsia="zh-CN"/>
          </w:rPr>
          <w:delText>法规修正后的正式文本、</w:delText>
        </w:r>
      </w:del>
      <w:del w:id="73" w:author="谢浩然" w:date="2019-07-10T19:50:12Z">
        <w:r>
          <w:rPr>
            <w:rFonts w:hint="default" w:ascii="宋体" w:hAnsi="宋体" w:eastAsia="仿宋_GB2312" w:cs="Times New Roman"/>
            <w:sz w:val="32"/>
            <w:szCs w:val="32"/>
          </w:rPr>
          <w:delText>说明一并上报备案。</w:delText>
        </w:r>
      </w:del>
    </w:p>
    <w:p>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del w:id="74" w:author="谢浩然" w:date="2019-07-10T19:50:12Z"/>
          <w:rFonts w:hint="eastAsia" w:ascii="宋体" w:hAnsi="宋体" w:eastAsia="仿宋_GB2312" w:cs="仿宋_GB2312"/>
          <w:b w:val="0"/>
          <w:bCs w:val="0"/>
          <w:color w:val="000000"/>
          <w:spacing w:val="0"/>
          <w:sz w:val="32"/>
          <w:szCs w:val="32"/>
        </w:rPr>
      </w:pPr>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del w:id="75" w:author="谢浩然" w:date="2019-07-10T19:50:12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rPr>
          <w:del w:id="76" w:author="谢浩然" w:date="2019-07-10T19:50:12Z"/>
          <w:rFonts w:hint="eastAsia" w:ascii="宋体" w:hAnsi="宋体" w:eastAsia="仿宋_GB2312" w:cs="Times New Roman"/>
          <w:b w:val="0"/>
          <w:bCs w:val="0"/>
          <w:color w:val="000000"/>
          <w:sz w:val="32"/>
          <w:lang w:val="en-US" w:eastAsia="zh-CN"/>
        </w:rPr>
      </w:pPr>
      <w:del w:id="77" w:author="谢浩然" w:date="2019-07-10T19:50:12Z">
        <w:r>
          <w:rPr>
            <w:rFonts w:hint="default" w:ascii="宋体" w:hAnsi="宋体" w:eastAsia="仿宋_GB2312" w:cs="Times New Roman"/>
            <w:b w:val="0"/>
            <w:bCs w:val="0"/>
            <w:color w:val="000000"/>
            <w:sz w:val="32"/>
            <w:lang w:val="en-US" w:eastAsia="zh-CN"/>
          </w:rPr>
          <w:delText xml:space="preserve">  </w:delText>
        </w:r>
      </w:del>
      <w:del w:id="78" w:author="谢浩然" w:date="2019-07-10T19:50:12Z">
        <w:r>
          <w:rPr>
            <w:rFonts w:hint="default" w:ascii="宋体" w:hAnsi="宋体" w:cs="Times New Roman"/>
            <w:b w:val="0"/>
            <w:bCs w:val="0"/>
            <w:color w:val="000000"/>
            <w:sz w:val="32"/>
            <w:lang w:val="en-US" w:eastAsia="zh-CN"/>
          </w:rPr>
          <w:delText xml:space="preserve">  </w:delText>
        </w:r>
      </w:del>
      <w:del w:id="79" w:author="谢浩然" w:date="2019-07-10T19:50:12Z">
        <w:r>
          <w:rPr>
            <w:rFonts w:hint="default" w:ascii="宋体" w:hAnsi="宋体" w:eastAsia="仿宋_GB2312" w:cs="Times New Roman"/>
            <w:b w:val="0"/>
            <w:bCs w:val="0"/>
            <w:color w:val="000000"/>
            <w:sz w:val="32"/>
          </w:rPr>
          <w:delText>广东省人民代表大会常务委员会</w:delText>
        </w:r>
      </w:del>
      <w:del w:id="80" w:author="谢浩然" w:date="2019-07-10T19:50:12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81" w:author="谢浩然" w:date="2019-07-10T19:50:12Z"/>
          <w:rFonts w:hint="eastAsia" w:ascii="宋体" w:hAnsi="宋体" w:eastAsia="仿宋_GB2312" w:cs="Times New Roman"/>
          <w:b w:val="0"/>
          <w:bCs w:val="0"/>
          <w:color w:val="000000"/>
          <w:sz w:val="32"/>
          <w:lang w:val="en-US" w:eastAsia="zh-CN"/>
        </w:rPr>
      </w:pPr>
      <w:del w:id="82" w:author="谢浩然" w:date="2019-07-10T19:50:12Z">
        <w:r>
          <w:rPr>
            <w:rFonts w:hint="eastAsia" w:ascii="宋体" w:hAnsi="宋体" w:eastAsia="仿宋_GB2312" w:cs="Times New Roman"/>
            <w:b w:val="0"/>
            <w:bCs w:val="0"/>
            <w:color w:val="000000"/>
            <w:sz w:val="32"/>
            <w:lang w:val="en-US" w:eastAsia="zh-CN"/>
          </w:rPr>
          <w:delText>2019年4</w:delText>
        </w:r>
      </w:del>
      <w:ins w:id="83" w:author="邓彤" w:date="2019-05-05T15:01:00Z">
        <w:del w:id="84" w:author="谢浩然" w:date="2019-07-10T19:50:12Z">
          <w:r>
            <w:rPr>
              <w:rFonts w:hint="eastAsia" w:ascii="宋体" w:hAnsi="宋体" w:eastAsia="仿宋_GB2312" w:cs="Times New Roman"/>
              <w:b w:val="0"/>
              <w:bCs w:val="0"/>
              <w:color w:val="000000"/>
              <w:sz w:val="32"/>
              <w:lang w:val="en-US" w:eastAsia="zh-CN"/>
            </w:rPr>
            <w:delText>5</w:delText>
          </w:r>
        </w:del>
      </w:ins>
      <w:del w:id="85" w:author="谢浩然" w:date="2019-07-10T19:50:12Z">
        <w:r>
          <w:rPr>
            <w:rFonts w:hint="eastAsia" w:ascii="宋体" w:hAnsi="宋体" w:eastAsia="仿宋_GB2312" w:cs="Times New Roman"/>
            <w:b w:val="0"/>
            <w:bCs w:val="0"/>
            <w:color w:val="000000"/>
            <w:sz w:val="32"/>
            <w:lang w:val="en-US" w:eastAsia="zh-CN"/>
          </w:rPr>
          <w:delText xml:space="preserve">月 </w:delText>
        </w:r>
      </w:del>
      <w:ins w:id="86" w:author="高芳芳" w:date="2019-05-05T16:10:00Z">
        <w:del w:id="87" w:author="谢浩然" w:date="2019-07-10T19:50:12Z">
          <w:r>
            <w:rPr>
              <w:rFonts w:hint="eastAsia" w:ascii="宋体" w:hAnsi="宋体" w:eastAsia="仿宋_GB2312" w:cs="Times New Roman"/>
              <w:b w:val="0"/>
              <w:bCs w:val="0"/>
              <w:color w:val="000000"/>
              <w:sz w:val="32"/>
              <w:lang w:val="en-US" w:eastAsia="zh-CN"/>
            </w:rPr>
            <w:delText>5</w:delText>
          </w:r>
        </w:del>
      </w:ins>
      <w:del w:id="88" w:author="谢浩然" w:date="2019-07-10T19:50:12Z">
        <w:r>
          <w:rPr>
            <w:rFonts w:hint="eastAsia" w:ascii="宋体" w:hAnsi="宋体" w:eastAsia="仿宋_GB2312" w:cs="Times New Roman"/>
            <w:b w:val="0"/>
            <w:bCs w:val="0"/>
            <w:color w:val="000000"/>
            <w:sz w:val="32"/>
            <w:lang w:val="en-US" w:eastAsia="zh-CN"/>
          </w:rPr>
          <w:delText xml:space="preserve">日        </w:delText>
        </w:r>
      </w:del>
    </w:p>
    <w:p>
      <w:pPr>
        <w:overflowPunct w:val="0"/>
        <w:spacing w:beforeLines="0" w:afterLines="0" w:line="590" w:lineRule="exact"/>
        <w:rPr>
          <w:del w:id="90" w:author="谢浩然" w:date="2019-07-10T19:50:12Z"/>
          <w:rFonts w:hint="eastAsia" w:ascii="宋体" w:hAnsi="宋体" w:eastAsia="方正小标宋_GBK"/>
          <w:b w:val="0"/>
          <w:bCs w:val="0"/>
          <w:color w:val="000000"/>
          <w:sz w:val="44"/>
          <w:szCs w:val="44"/>
        </w:rPr>
        <w:pPrChange w:id="89" w:author="卢颖东" w:date="2019-05-07T10:25:00Z">
          <w:pPr>
            <w:overflowPunct w:val="0"/>
            <w:spacing w:line="590" w:lineRule="exact"/>
          </w:pPr>
        </w:pPrChange>
      </w:pPr>
      <w:del w:id="91" w:author="谢浩然" w:date="2019-07-10T19:50:12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93" w:author="谢浩然" w:date="2019-07-10T19:50:12Z"/>
          <w:rFonts w:hint="eastAsia" w:ascii="宋体" w:hAnsi="宋体" w:eastAsia="方正小标宋_GBK"/>
          <w:b w:val="0"/>
          <w:bCs w:val="0"/>
          <w:color w:val="000000"/>
          <w:sz w:val="44"/>
          <w:szCs w:val="44"/>
        </w:rPr>
        <w:pPrChange w:id="92" w:author="卢颖东" w:date="2019-05-07T10:25:00Z">
          <w:pPr>
            <w:overflowPunct w:val="0"/>
            <w:spacing w:line="590" w:lineRule="exact"/>
          </w:pPr>
        </w:pPrChange>
      </w:pPr>
    </w:p>
    <w:p>
      <w:pPr>
        <w:overflowPunct w:val="0"/>
        <w:spacing w:beforeLines="0" w:afterLines="0" w:line="590" w:lineRule="exact"/>
        <w:ind w:left="0" w:leftChars="0" w:firstLine="0" w:firstLineChars="0"/>
        <w:jc w:val="center"/>
        <w:rPr>
          <w:del w:id="95" w:author="谢浩然" w:date="2019-07-10T19:50:12Z"/>
          <w:rFonts w:hint="eastAsia" w:ascii="宋体" w:hAnsi="宋体" w:eastAsia="宋体" w:cs="宋体"/>
          <w:color w:val="000000"/>
          <w:spacing w:val="-11"/>
          <w:sz w:val="44"/>
          <w:szCs w:val="44"/>
          <w:lang w:eastAsia="zh-CN"/>
        </w:rPr>
        <w:pPrChange w:id="94" w:author="卢颖东" w:date="2019-05-07T10:25:00Z">
          <w:pPr>
            <w:overflowPunct w:val="0"/>
            <w:spacing w:line="590" w:lineRule="exact"/>
            <w:ind w:left="0" w:leftChars="0" w:firstLine="0" w:firstLineChars="0"/>
            <w:jc w:val="center"/>
          </w:pPr>
        </w:pPrChange>
      </w:pPr>
      <w:del w:id="96" w:author="谢浩然" w:date="2019-07-10T19:50:12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98" w:author="谢浩然" w:date="2019-07-10T19:50:12Z"/>
          <w:rFonts w:hint="eastAsia" w:ascii="宋体" w:hAnsi="宋体" w:eastAsia="宋体" w:cs="宋体"/>
          <w:color w:val="000000"/>
          <w:spacing w:val="-11"/>
          <w:sz w:val="44"/>
          <w:szCs w:val="44"/>
        </w:rPr>
        <w:pPrChange w:id="97" w:author="卢颖东" w:date="2019-05-07T10:25:00Z">
          <w:pPr>
            <w:overflowPunct w:val="0"/>
            <w:spacing w:line="590" w:lineRule="exact"/>
            <w:ind w:left="0" w:leftChars="0" w:firstLine="0" w:firstLineChars="0"/>
            <w:jc w:val="center"/>
          </w:pPr>
        </w:pPrChange>
      </w:pPr>
      <w:del w:id="99" w:author="谢浩然" w:date="2019-07-10T19:50:12Z">
        <w:r>
          <w:rPr>
            <w:rFonts w:hint="eastAsia" w:ascii="宋体" w:hAnsi="宋体" w:eastAsia="宋体" w:cs="宋体"/>
            <w:color w:val="000000"/>
            <w:spacing w:val="-11"/>
            <w:sz w:val="44"/>
            <w:szCs w:val="44"/>
          </w:rPr>
          <w:delText>《</w:delText>
        </w:r>
      </w:del>
      <w:del w:id="100" w:author="谢浩然" w:date="2019-07-10T19:50:12Z">
        <w:r>
          <w:rPr>
            <w:rFonts w:hint="eastAsia" w:ascii="宋体" w:hAnsi="宋体" w:eastAsia="宋体" w:cs="宋体"/>
            <w:color w:val="000000"/>
            <w:spacing w:val="-11"/>
            <w:sz w:val="44"/>
            <w:szCs w:val="44"/>
            <w:lang w:eastAsia="zh-CN"/>
          </w:rPr>
          <w:delText>深圳市</w:delText>
        </w:r>
      </w:del>
      <w:del w:id="101" w:author="谢浩然" w:date="2019-07-10T19:50:12Z">
        <w:r>
          <w:rPr>
            <w:rFonts w:hint="eastAsia" w:ascii="宋体" w:hAnsi="宋体" w:eastAsia="宋体" w:cs="宋体"/>
            <w:color w:val="000000"/>
            <w:spacing w:val="-11"/>
            <w:sz w:val="44"/>
            <w:szCs w:val="44"/>
          </w:rPr>
          <w:delText>人民代表大会常务委员会关于修改</w:delText>
        </w:r>
      </w:del>
    </w:p>
    <w:p>
      <w:pPr>
        <w:overflowPunct w:val="0"/>
        <w:spacing w:beforeLines="0" w:afterLines="0" w:line="590" w:lineRule="exact"/>
        <w:ind w:left="0" w:leftChars="0" w:firstLine="0" w:firstLineChars="0"/>
        <w:jc w:val="center"/>
        <w:rPr>
          <w:del w:id="103" w:author="谢浩然" w:date="2019-07-10T19:50:12Z"/>
          <w:rFonts w:hint="eastAsia" w:ascii="宋体" w:hAnsi="宋体" w:eastAsia="宋体" w:cs="宋体"/>
          <w:color w:val="000000"/>
          <w:spacing w:val="-11"/>
          <w:sz w:val="44"/>
          <w:szCs w:val="44"/>
        </w:rPr>
        <w:pPrChange w:id="102" w:author="卢颖东" w:date="2019-05-07T10:25:00Z">
          <w:pPr>
            <w:overflowPunct w:val="0"/>
            <w:spacing w:line="590" w:lineRule="exact"/>
            <w:ind w:left="0" w:leftChars="0" w:firstLine="0" w:firstLineChars="0"/>
            <w:jc w:val="center"/>
          </w:pPr>
        </w:pPrChange>
      </w:pPr>
      <w:del w:id="104" w:author="谢浩然" w:date="2019-07-10T19:50:12Z">
        <w:r>
          <w:rPr>
            <w:rFonts w:hint="eastAsia" w:ascii="宋体" w:hAnsi="宋体" w:eastAsia="宋体" w:cs="宋体"/>
            <w:color w:val="000000"/>
            <w:spacing w:val="-11"/>
            <w:sz w:val="44"/>
            <w:szCs w:val="44"/>
          </w:rPr>
          <w:delText>〈</w:delText>
        </w:r>
      </w:del>
      <w:del w:id="105" w:author="谢浩然" w:date="2019-07-10T19:50:12Z">
        <w:r>
          <w:rPr>
            <w:rFonts w:hint="eastAsia" w:ascii="宋体" w:hAnsi="宋体" w:eastAsia="宋体" w:cs="宋体"/>
            <w:color w:val="000000"/>
            <w:spacing w:val="-11"/>
            <w:sz w:val="44"/>
            <w:szCs w:val="44"/>
            <w:lang w:eastAsia="zh-CN"/>
          </w:rPr>
          <w:delText>深圳市生态公益林</w:delText>
        </w:r>
      </w:del>
      <w:del w:id="106" w:author="谢浩然" w:date="2019-07-10T19:50:12Z">
        <w:r>
          <w:rPr>
            <w:rFonts w:hint="eastAsia" w:ascii="宋体" w:hAnsi="宋体" w:eastAsia="宋体" w:cs="宋体"/>
            <w:color w:val="000000"/>
            <w:spacing w:val="-11"/>
            <w:sz w:val="44"/>
            <w:szCs w:val="44"/>
          </w:rPr>
          <w:delText>条例〉</w:delText>
        </w:r>
      </w:del>
    </w:p>
    <w:p>
      <w:pPr>
        <w:overflowPunct w:val="0"/>
        <w:spacing w:beforeLines="0" w:afterLines="0" w:line="590" w:lineRule="exact"/>
        <w:ind w:left="0" w:leftChars="0" w:firstLine="0" w:firstLineChars="0"/>
        <w:jc w:val="center"/>
        <w:rPr>
          <w:del w:id="108" w:author="谢浩然" w:date="2019-07-10T19:50:12Z"/>
          <w:rFonts w:hint="eastAsia" w:ascii="宋体" w:hAnsi="宋体" w:eastAsia="方正小标宋简体" w:cs="方正小标宋简体"/>
          <w:color w:val="000000"/>
          <w:sz w:val="44"/>
          <w:szCs w:val="44"/>
        </w:rPr>
        <w:pPrChange w:id="107" w:author="卢颖东" w:date="2019-05-07T10:25:00Z">
          <w:pPr>
            <w:overflowPunct w:val="0"/>
            <w:spacing w:line="590" w:lineRule="exact"/>
            <w:ind w:left="0" w:leftChars="0" w:firstLine="0" w:firstLineChars="0"/>
            <w:jc w:val="center"/>
          </w:pPr>
        </w:pPrChange>
      </w:pPr>
      <w:del w:id="109" w:author="谢浩然" w:date="2019-07-10T19:50:12Z">
        <w:r>
          <w:rPr>
            <w:rFonts w:hint="eastAsia" w:ascii="宋体" w:hAnsi="宋体" w:eastAsia="宋体" w:cs="宋体"/>
            <w:color w:val="000000"/>
            <w:spacing w:val="-11"/>
            <w:sz w:val="44"/>
            <w:szCs w:val="44"/>
          </w:rPr>
          <w:delText>的决定》的决定</w:delText>
        </w:r>
      </w:del>
    </w:p>
    <w:p>
      <w:pPr>
        <w:overflowPunct w:val="0"/>
        <w:spacing w:beforeLines="0" w:afterLines="0" w:line="590" w:lineRule="exact"/>
        <w:ind w:firstLine="0" w:firstLineChars="0"/>
        <w:jc w:val="center"/>
        <w:rPr>
          <w:del w:id="111" w:author="谢浩然" w:date="2019-07-10T19:50:12Z"/>
          <w:rFonts w:ascii="宋体" w:hAnsi="宋体" w:eastAsia="楷体_GB2312"/>
          <w:color w:val="000000"/>
        </w:rPr>
        <w:pPrChange w:id="110" w:author="卢颖东" w:date="2019-05-07T10:25:00Z">
          <w:pPr>
            <w:overflowPunct w:val="0"/>
            <w:spacing w:line="590" w:lineRule="exact"/>
            <w:ind w:firstLine="0" w:firstLineChars="0"/>
            <w:jc w:val="center"/>
          </w:pPr>
        </w:pPrChange>
      </w:pPr>
      <w:del w:id="112" w:author="谢浩然" w:date="2019-07-10T19:50:12Z">
        <w:r>
          <w:rPr>
            <w:rFonts w:ascii="宋体" w:hAnsi="宋体" w:eastAsia="楷体_GB2312"/>
            <w:color w:val="000000"/>
          </w:rPr>
          <w:delText>（</w:delText>
        </w:r>
      </w:del>
      <w:del w:id="113" w:author="谢浩然" w:date="2019-07-10T19:50:12Z">
        <w:r>
          <w:rPr>
            <w:rFonts w:hint="eastAsia" w:ascii="宋体" w:hAnsi="宋体" w:eastAsia="宋体" w:cs="宋体"/>
            <w:color w:val="000000"/>
          </w:rPr>
          <w:delText>201</w:delText>
        </w:r>
      </w:del>
      <w:del w:id="114" w:author="谢浩然" w:date="2019-07-10T19:50:12Z">
        <w:r>
          <w:rPr>
            <w:rFonts w:hint="eastAsia" w:ascii="宋体" w:hAnsi="宋体" w:eastAsia="宋体" w:cs="宋体"/>
            <w:color w:val="000000"/>
            <w:lang w:val="en-US" w:eastAsia="zh-CN"/>
          </w:rPr>
          <w:delText>9</w:delText>
        </w:r>
      </w:del>
      <w:del w:id="115" w:author="谢浩然" w:date="2019-07-10T19:50:12Z">
        <w:r>
          <w:rPr>
            <w:rFonts w:ascii="宋体" w:hAnsi="宋体" w:eastAsia="楷体_GB2312"/>
            <w:color w:val="000000"/>
          </w:rPr>
          <w:delText>年</w:delText>
        </w:r>
      </w:del>
      <w:del w:id="116" w:author="谢浩然" w:date="2019-07-10T19:50:12Z">
        <w:r>
          <w:rPr>
            <w:rFonts w:hint="eastAsia" w:ascii="宋体" w:hAnsi="宋体" w:eastAsia="宋体" w:cs="宋体"/>
            <w:color w:val="000000"/>
            <w:lang w:val="en-US" w:eastAsia="zh-CN"/>
          </w:rPr>
          <w:delText>3</w:delText>
        </w:r>
      </w:del>
      <w:del w:id="117" w:author="谢浩然" w:date="2019-07-10T19:50:12Z">
        <w:r>
          <w:rPr>
            <w:rFonts w:ascii="宋体" w:hAnsi="宋体" w:eastAsia="楷体_GB2312"/>
            <w:color w:val="000000"/>
          </w:rPr>
          <w:delText>月</w:delText>
        </w:r>
      </w:del>
      <w:del w:id="118" w:author="谢浩然" w:date="2019-07-10T19:50:12Z">
        <w:r>
          <w:rPr>
            <w:rFonts w:hint="eastAsia" w:ascii="宋体" w:hAnsi="宋体" w:eastAsia="楷体_GB2312"/>
            <w:color w:val="000000"/>
            <w:lang w:val="en-US" w:eastAsia="zh-CN"/>
          </w:rPr>
          <w:delText>28</w:delText>
        </w:r>
      </w:del>
      <w:del w:id="119" w:author="谢浩然" w:date="2019-07-10T19:50:12Z">
        <w:r>
          <w:rPr>
            <w:rFonts w:ascii="宋体" w:hAnsi="宋体" w:eastAsia="楷体_GB2312"/>
            <w:color w:val="000000"/>
          </w:rPr>
          <w:delText>日广东省第十</w:delText>
        </w:r>
      </w:del>
      <w:del w:id="120" w:author="谢浩然" w:date="2019-07-10T19:50:12Z">
        <w:r>
          <w:rPr>
            <w:rFonts w:hint="eastAsia" w:ascii="宋体" w:hAnsi="宋体" w:eastAsia="楷体_GB2312"/>
            <w:color w:val="000000"/>
            <w:lang w:eastAsia="zh-CN"/>
          </w:rPr>
          <w:delText>三</w:delText>
        </w:r>
      </w:del>
      <w:del w:id="121" w:author="谢浩然" w:date="2019-07-10T19:50:12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23" w:author="谢浩然" w:date="2019-07-10T19:50:12Z"/>
          <w:rFonts w:ascii="宋体" w:hAnsi="宋体" w:eastAsia="楷体_GB2312"/>
          <w:color w:val="000000"/>
        </w:rPr>
        <w:pPrChange w:id="122" w:author="卢颖东" w:date="2019-05-07T10:25:00Z">
          <w:pPr>
            <w:overflowPunct w:val="0"/>
            <w:spacing w:line="590" w:lineRule="exact"/>
            <w:ind w:firstLine="0" w:firstLineChars="0"/>
            <w:jc w:val="center"/>
          </w:pPr>
        </w:pPrChange>
      </w:pPr>
      <w:del w:id="124" w:author="谢浩然" w:date="2019-07-10T19:50:12Z">
        <w:r>
          <w:rPr>
            <w:rFonts w:ascii="宋体" w:hAnsi="宋体" w:eastAsia="楷体_GB2312"/>
            <w:color w:val="000000"/>
          </w:rPr>
          <w:delText>常务委员会第</w:delText>
        </w:r>
      </w:del>
      <w:del w:id="125" w:author="谢浩然" w:date="2019-07-10T19:50:12Z">
        <w:r>
          <w:rPr>
            <w:rFonts w:hint="eastAsia" w:ascii="宋体" w:hAnsi="宋体" w:eastAsia="楷体_GB2312"/>
            <w:color w:val="000000"/>
            <w:lang w:eastAsia="zh-CN"/>
          </w:rPr>
          <w:delText>十一</w:delText>
        </w:r>
      </w:del>
      <w:del w:id="126" w:author="谢浩然" w:date="2019-07-10T19:50:12Z">
        <w:r>
          <w:rPr>
            <w:rFonts w:ascii="宋体" w:hAnsi="宋体" w:eastAsia="楷体_GB2312"/>
            <w:color w:val="000000"/>
          </w:rPr>
          <w:delText>次会议通过）</w:delText>
        </w:r>
      </w:del>
    </w:p>
    <w:p>
      <w:pPr>
        <w:overflowPunct w:val="0"/>
        <w:spacing w:beforeLines="0" w:afterLines="0" w:line="590" w:lineRule="exact"/>
        <w:ind w:firstLine="0"/>
        <w:rPr>
          <w:del w:id="128" w:author="谢浩然" w:date="2019-07-10T19:50:12Z"/>
          <w:rFonts w:ascii="宋体" w:hAnsi="宋体"/>
          <w:color w:val="000000"/>
        </w:rPr>
        <w:pPrChange w:id="127" w:author="卢颖东" w:date="2019-05-07T10:25:00Z">
          <w:pPr>
            <w:overflowPunct w:val="0"/>
            <w:spacing w:line="590" w:lineRule="exact"/>
            <w:ind w:firstLine="0"/>
          </w:pPr>
        </w:pPrChange>
      </w:pPr>
    </w:p>
    <w:p>
      <w:pPr>
        <w:overflowPunct w:val="0"/>
        <w:spacing w:beforeLines="0" w:afterLines="0" w:line="590" w:lineRule="exact"/>
        <w:ind w:firstLine="711" w:firstLineChars="225"/>
        <w:rPr>
          <w:del w:id="130" w:author="谢浩然" w:date="2019-07-10T19:50:12Z"/>
          <w:rFonts w:ascii="宋体" w:hAnsi="宋体"/>
          <w:color w:val="000000"/>
          <w:szCs w:val="32"/>
        </w:rPr>
        <w:pPrChange w:id="129" w:author="卢颖东" w:date="2019-05-07T10:25:00Z">
          <w:pPr>
            <w:overflowPunct w:val="0"/>
            <w:spacing w:line="590" w:lineRule="exact"/>
            <w:ind w:firstLine="711" w:firstLineChars="225"/>
          </w:pPr>
        </w:pPrChange>
      </w:pPr>
      <w:del w:id="131" w:author="谢浩然" w:date="2019-07-10T19:50:12Z">
        <w:r>
          <w:rPr>
            <w:rFonts w:ascii="宋体" w:hAnsi="宋体"/>
            <w:color w:val="000000"/>
          </w:rPr>
          <w:delText>广东省第十</w:delText>
        </w:r>
      </w:del>
      <w:del w:id="132" w:author="谢浩然" w:date="2019-07-10T19:50:12Z">
        <w:r>
          <w:rPr>
            <w:rFonts w:hint="eastAsia" w:ascii="宋体" w:hAnsi="宋体"/>
            <w:color w:val="000000"/>
            <w:lang w:eastAsia="zh-CN"/>
          </w:rPr>
          <w:delText>三</w:delText>
        </w:r>
      </w:del>
      <w:del w:id="133" w:author="谢浩然" w:date="2019-07-10T19:50:12Z">
        <w:r>
          <w:rPr>
            <w:rFonts w:ascii="宋体" w:hAnsi="宋体"/>
            <w:color w:val="000000"/>
          </w:rPr>
          <w:delText>届人民代表大会常务委员会第</w:delText>
        </w:r>
      </w:del>
      <w:del w:id="134" w:author="谢浩然" w:date="2019-07-10T19:50:12Z">
        <w:r>
          <w:rPr>
            <w:rFonts w:hint="eastAsia" w:ascii="宋体" w:hAnsi="宋体"/>
            <w:color w:val="000000"/>
            <w:lang w:eastAsia="zh-CN"/>
          </w:rPr>
          <w:delText>十一</w:delText>
        </w:r>
      </w:del>
      <w:del w:id="135" w:author="谢浩然" w:date="2019-07-10T19:50:12Z">
        <w:r>
          <w:rPr>
            <w:rFonts w:ascii="宋体" w:hAnsi="宋体"/>
            <w:color w:val="000000"/>
          </w:rPr>
          <w:delText>次会议审查了</w:delText>
        </w:r>
      </w:del>
      <w:del w:id="136" w:author="谢浩然" w:date="2019-07-10T19:50:12Z">
        <w:r>
          <w:rPr>
            <w:rFonts w:hint="eastAsia" w:ascii="宋体" w:hAnsi="宋体"/>
            <w:color w:val="000000"/>
            <w:lang w:eastAsia="zh-CN"/>
          </w:rPr>
          <w:delText>深圳</w:delText>
        </w:r>
      </w:del>
      <w:del w:id="137" w:author="谢浩然" w:date="2019-07-10T19:50:12Z">
        <w:r>
          <w:rPr>
            <w:rFonts w:ascii="宋体" w:hAnsi="宋体"/>
            <w:color w:val="000000"/>
          </w:rPr>
          <w:delText>市人民代表大会常务委员会报请批准</w:delText>
        </w:r>
      </w:del>
      <w:del w:id="138" w:author="谢浩然" w:date="2019-07-10T19:50:12Z">
        <w:r>
          <w:rPr>
            <w:rFonts w:hint="eastAsia" w:ascii="宋体" w:hAnsi="宋体"/>
            <w:color w:val="000000"/>
            <w:lang w:eastAsia="zh-CN"/>
          </w:rPr>
          <w:delText>的《深圳市人民代表大会常务委员会关于修改〈深圳市生态公益林条例〉的决定》，该决定与宪法、法律、行政法</w:delText>
        </w:r>
      </w:del>
      <w:del w:id="139" w:author="谢浩然" w:date="2019-07-10T19:50:12Z">
        <w:r>
          <w:rPr>
            <w:rFonts w:ascii="宋体" w:hAnsi="宋体"/>
            <w:color w:val="000000"/>
          </w:rPr>
          <w:delText>规和本省的地方性法规不抵触，决定予以批准，由</w:delText>
        </w:r>
      </w:del>
      <w:del w:id="140" w:author="谢浩然" w:date="2019-07-10T19:50:12Z">
        <w:r>
          <w:rPr>
            <w:rFonts w:hint="eastAsia" w:ascii="宋体" w:hAnsi="宋体"/>
            <w:color w:val="000000"/>
            <w:lang w:eastAsia="zh-CN"/>
          </w:rPr>
          <w:delText>深圳</w:delText>
        </w:r>
      </w:del>
      <w:del w:id="141" w:author="谢浩然" w:date="2019-07-10T19:50:12Z">
        <w:r>
          <w:rPr>
            <w:rFonts w:ascii="宋体" w:hAnsi="宋体"/>
            <w:color w:val="000000"/>
          </w:rPr>
          <w:delText>市人民代表大会常务委员会公布施行。</w:delText>
        </w:r>
      </w:del>
    </w:p>
    <w:p>
      <w:pPr>
        <w:overflowPunct w:val="0"/>
        <w:spacing w:beforeLines="0" w:afterLines="0" w:line="590" w:lineRule="exact"/>
        <w:rPr>
          <w:del w:id="143" w:author="谢浩然" w:date="2019-07-10T19:50:12Z"/>
          <w:rFonts w:hint="eastAsia" w:ascii="宋体" w:hAnsi="宋体" w:eastAsia="方正小标宋_GBK"/>
          <w:b w:val="0"/>
          <w:bCs w:val="0"/>
          <w:color w:val="000000"/>
          <w:sz w:val="44"/>
          <w:szCs w:val="44"/>
        </w:rPr>
        <w:pPrChange w:id="142" w:author="卢颖东" w:date="2019-05-07T10:25: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45" w:author="谢浩然" w:date="2019-07-10T19:50:12Z"/>
          <w:rFonts w:hint="default" w:ascii="宋体" w:hAnsi="宋体" w:cs="Times New Roman"/>
          <w:b w:val="0"/>
          <w:bCs w:val="0"/>
          <w:color w:val="000000"/>
          <w:spacing w:val="0"/>
          <w:szCs w:val="32"/>
        </w:rPr>
        <w:pPrChange w:id="144" w:author="卢颖东" w:date="2019-05-07T10:25: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7" w:author="谢浩然" w:date="2019-07-10T19:50:12Z"/>
          <w:rFonts w:hint="default" w:ascii="宋体" w:hAnsi="宋体" w:cs="Times New Roman"/>
          <w:b w:val="0"/>
          <w:bCs w:val="0"/>
          <w:color w:val="000000"/>
          <w:spacing w:val="0"/>
          <w:szCs w:val="32"/>
        </w:rPr>
        <w:pPrChange w:id="146"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48" w:author="谢浩然" w:date="2019-07-10T19:50:12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0" w:author="谢浩然" w:date="2019-07-10T19:50:12Z"/>
          <w:rFonts w:hint="default" w:ascii="宋体" w:hAnsi="宋体" w:cs="Times New Roman"/>
          <w:b w:val="0"/>
          <w:bCs w:val="0"/>
          <w:color w:val="000000"/>
          <w:spacing w:val="0"/>
          <w:szCs w:val="32"/>
        </w:rPr>
        <w:pPrChange w:id="149"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2" w:author="谢浩然" w:date="2019-07-10T19:50:12Z"/>
          <w:rFonts w:hint="eastAsia" w:ascii="宋体" w:hAnsi="宋体" w:eastAsia="黑体" w:cs="黑体"/>
          <w:spacing w:val="-11"/>
          <w:sz w:val="44"/>
          <w:szCs w:val="44"/>
          <w:lang w:val="en-US"/>
        </w:rPr>
        <w:pPrChange w:id="151"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3" w:author="谢浩然" w:date="2019-07-10T19:50:12Z">
        <w:r>
          <w:rPr>
            <w:rFonts w:hint="eastAsia" w:ascii="宋体" w:hAnsi="宋体" w:eastAsia="黑体" w:cs="黑体"/>
            <w:spacing w:val="-11"/>
            <w:sz w:val="44"/>
            <w:szCs w:val="44"/>
            <w:lang w:val="en-US"/>
          </w:rPr>
          <w:delText>关于《</w:delText>
        </w:r>
      </w:del>
      <w:del w:id="154" w:author="谢浩然" w:date="2019-07-10T19:50:12Z">
        <w:r>
          <w:rPr>
            <w:rFonts w:hint="eastAsia" w:ascii="宋体" w:hAnsi="宋体" w:eastAsia="黑体" w:cs="黑体"/>
            <w:spacing w:val="-11"/>
            <w:sz w:val="44"/>
            <w:szCs w:val="44"/>
            <w:lang w:val="en-US" w:eastAsia="zh-CN"/>
          </w:rPr>
          <w:delText>深圳</w:delText>
        </w:r>
      </w:del>
      <w:del w:id="155" w:author="谢浩然" w:date="2019-07-10T19:50:12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7" w:author="谢浩然" w:date="2019-07-10T19:50:12Z"/>
          <w:rFonts w:hint="eastAsia" w:ascii="宋体" w:hAnsi="宋体" w:eastAsia="黑体" w:cs="黑体"/>
          <w:spacing w:val="-11"/>
          <w:sz w:val="44"/>
          <w:szCs w:val="44"/>
          <w:lang w:val="en-US" w:eastAsia="zh-CN"/>
        </w:rPr>
        <w:pPrChange w:id="156"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8" w:author="谢浩然" w:date="2019-07-10T19:50:12Z">
        <w:r>
          <w:rPr>
            <w:rFonts w:hint="eastAsia" w:ascii="宋体" w:hAnsi="宋体" w:eastAsia="黑体" w:cs="黑体"/>
            <w:spacing w:val="-11"/>
            <w:sz w:val="44"/>
            <w:szCs w:val="44"/>
            <w:lang w:val="en-US"/>
          </w:rPr>
          <w:delText>修改〈</w:delText>
        </w:r>
      </w:del>
      <w:del w:id="159" w:author="谢浩然" w:date="2019-07-10T19:50:12Z">
        <w:r>
          <w:rPr>
            <w:rFonts w:hint="eastAsia" w:ascii="宋体" w:hAnsi="宋体" w:eastAsia="黑体" w:cs="黑体"/>
            <w:spacing w:val="-11"/>
            <w:sz w:val="44"/>
            <w:szCs w:val="44"/>
            <w:lang w:val="en-US" w:eastAsia="zh-CN"/>
          </w:rPr>
          <w:delText>深圳市生态公益林</w:delText>
        </w:r>
      </w:del>
      <w:del w:id="160" w:author="谢浩然" w:date="2019-07-10T19:50:12Z">
        <w:r>
          <w:rPr>
            <w:rFonts w:hint="eastAsia" w:ascii="宋体" w:hAnsi="宋体" w:eastAsia="黑体" w:cs="黑体"/>
            <w:spacing w:val="-11"/>
            <w:sz w:val="44"/>
            <w:szCs w:val="44"/>
            <w:lang w:val="en-US"/>
          </w:rPr>
          <w:delText>条例〉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162" w:author="李柏阳" w:date="2019-04-30T14:47:00Z"/>
          <w:del w:id="163" w:author="谢浩然" w:date="2019-07-10T19:50:12Z"/>
          <w:rFonts w:hint="eastAsia" w:ascii="宋体" w:hAnsi="宋体" w:eastAsia="黑体" w:cs="黑体"/>
          <w:spacing w:val="-11"/>
          <w:sz w:val="44"/>
          <w:szCs w:val="44"/>
          <w:lang w:val="en-US"/>
        </w:rPr>
        <w:pPrChange w:id="161"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4" w:author="谢浩然" w:date="2019-07-10T19:50:12Z">
        <w:r>
          <w:rPr>
            <w:rFonts w:hint="eastAsia" w:ascii="宋体" w:hAnsi="宋体" w:eastAsia="黑体" w:cs="黑体"/>
            <w:spacing w:val="-11"/>
            <w:sz w:val="44"/>
            <w:szCs w:val="44"/>
            <w:lang w:val="en-US"/>
          </w:rPr>
          <w:delText>的决定》</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6" w:author="谢浩然" w:date="2019-07-10T19:50:12Z"/>
          <w:rFonts w:hint="eastAsia" w:ascii="宋体" w:hAnsi="宋体" w:eastAsia="黑体" w:cs="黑体"/>
          <w:sz w:val="44"/>
          <w:szCs w:val="44"/>
          <w:lang w:val="en-US"/>
        </w:rPr>
        <w:pPrChange w:id="165"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7" w:author="谢浩然" w:date="2019-07-10T19:50:12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del w:id="169" w:author="谢浩然" w:date="2019-07-10T19:50:12Z"/>
          <w:rFonts w:hint="default" w:ascii="宋体" w:hAnsi="宋体" w:eastAsia="楷体_GB2312" w:cs="Times New Roman"/>
          <w:color w:val="auto"/>
          <w:sz w:val="32"/>
        </w:rPr>
        <w:pPrChange w:id="168" w:author="卢颖东" w:date="2019-05-07T10:25:00Z">
          <w:pPr>
            <w:overflowPunct w:val="0"/>
            <w:spacing w:line="590" w:lineRule="exact"/>
            <w:jc w:val="center"/>
          </w:pPr>
        </w:pPrChange>
      </w:pPr>
      <w:del w:id="170" w:author="谢浩然" w:date="2019-07-10T19:50:12Z">
        <w:r>
          <w:rPr>
            <w:rFonts w:hint="eastAsia" w:ascii="宋体" w:hAnsi="宋体" w:eastAsia="方正小标宋简体" w:cs="方正小标宋简体"/>
            <w:color w:val="auto"/>
            <w:sz w:val="32"/>
            <w:rPrChange w:id="171" w:author="卢颖东" w:date="2019-05-07T10:29:00Z">
              <w:rPr>
                <w:rFonts w:hint="eastAsia" w:ascii="方正小标宋简体" w:hAnsi="方正小标宋简体" w:eastAsia="方正小标宋简体" w:cs="方正小标宋简体"/>
                <w:color w:val="auto"/>
                <w:sz w:val="32"/>
              </w:rPr>
            </w:rPrChange>
          </w:rPr>
          <w:delText>——</w:delText>
        </w:r>
      </w:del>
      <w:del w:id="173" w:author="谢浩然" w:date="2019-07-10T19:50:12Z">
        <w:r>
          <w:rPr>
            <w:rFonts w:hint="default" w:ascii="宋体" w:hAnsi="宋体" w:eastAsia="楷体_GB2312" w:cs="Times New Roman"/>
            <w:color w:val="auto"/>
            <w:sz w:val="32"/>
          </w:rPr>
          <w:delText>201</w:delText>
        </w:r>
      </w:del>
      <w:del w:id="174" w:author="谢浩然" w:date="2019-07-10T19:50:12Z">
        <w:r>
          <w:rPr>
            <w:rFonts w:hint="eastAsia" w:ascii="宋体" w:hAnsi="宋体" w:eastAsia="楷体_GB2312" w:cs="Times New Roman"/>
            <w:color w:val="auto"/>
            <w:sz w:val="32"/>
            <w:lang w:val="en-US" w:eastAsia="zh-CN"/>
          </w:rPr>
          <w:delText>9</w:delText>
        </w:r>
      </w:del>
      <w:del w:id="175" w:author="谢浩然" w:date="2019-07-10T19:50:12Z">
        <w:r>
          <w:rPr>
            <w:rFonts w:hint="default" w:ascii="宋体" w:hAnsi="宋体" w:eastAsia="楷体_GB2312" w:cs="Times New Roman"/>
            <w:color w:val="auto"/>
            <w:sz w:val="32"/>
          </w:rPr>
          <w:delText>年</w:delText>
        </w:r>
      </w:del>
      <w:del w:id="176" w:author="谢浩然" w:date="2019-07-10T19:50:12Z">
        <w:r>
          <w:rPr>
            <w:rFonts w:hint="eastAsia" w:ascii="宋体" w:hAnsi="宋体" w:eastAsia="楷体_GB2312" w:cs="Times New Roman"/>
            <w:color w:val="auto"/>
            <w:sz w:val="32"/>
            <w:lang w:val="en-US" w:eastAsia="zh-CN"/>
          </w:rPr>
          <w:delText>3</w:delText>
        </w:r>
      </w:del>
      <w:del w:id="177" w:author="谢浩然" w:date="2019-07-10T19:50:12Z">
        <w:r>
          <w:rPr>
            <w:rFonts w:hint="default" w:ascii="宋体" w:hAnsi="宋体" w:eastAsia="楷体_GB2312" w:cs="Times New Roman"/>
            <w:color w:val="auto"/>
            <w:sz w:val="32"/>
          </w:rPr>
          <w:delText>月</w:delText>
        </w:r>
      </w:del>
      <w:del w:id="178" w:author="谢浩然" w:date="2019-07-10T19:50:12Z">
        <w:r>
          <w:rPr>
            <w:rFonts w:hint="eastAsia" w:ascii="宋体" w:hAnsi="宋体" w:eastAsia="楷体_GB2312" w:cs="Times New Roman"/>
            <w:color w:val="auto"/>
            <w:sz w:val="32"/>
            <w:lang w:val="en-US" w:eastAsia="zh-CN"/>
          </w:rPr>
          <w:delText>26</w:delText>
        </w:r>
      </w:del>
      <w:del w:id="179" w:author="谢浩然" w:date="2019-07-10T19:50:12Z">
        <w:r>
          <w:rPr>
            <w:rFonts w:hint="default" w:ascii="宋体" w:hAnsi="宋体" w:eastAsia="楷体_GB2312" w:cs="Times New Roman"/>
            <w:color w:val="auto"/>
            <w:sz w:val="32"/>
          </w:rPr>
          <w:delText>日在广东省第十</w:delText>
        </w:r>
      </w:del>
      <w:del w:id="180" w:author="谢浩然" w:date="2019-07-10T19:50:12Z">
        <w:r>
          <w:rPr>
            <w:rFonts w:hint="eastAsia" w:ascii="宋体" w:hAnsi="宋体" w:eastAsia="楷体_GB2312" w:cs="Times New Roman"/>
            <w:color w:val="auto"/>
            <w:sz w:val="32"/>
            <w:lang w:eastAsia="zh-CN"/>
          </w:rPr>
          <w:delText>三</w:delText>
        </w:r>
      </w:del>
      <w:del w:id="181" w:author="谢浩然" w:date="2019-07-10T19:50:12Z">
        <w:r>
          <w:rPr>
            <w:rFonts w:hint="default" w:ascii="宋体" w:hAnsi="宋体" w:eastAsia="楷体_GB2312" w:cs="Times New Roman"/>
            <w:color w:val="auto"/>
            <w:sz w:val="32"/>
          </w:rPr>
          <w:delText>届</w:delText>
        </w:r>
      </w:del>
    </w:p>
    <w:p>
      <w:pPr>
        <w:overflowPunct w:val="0"/>
        <w:spacing w:beforeLines="0" w:afterLines="0" w:line="590" w:lineRule="exact"/>
        <w:ind w:firstLine="0" w:firstLineChars="0"/>
        <w:jc w:val="center"/>
        <w:rPr>
          <w:del w:id="183" w:author="谢浩然" w:date="2019-07-10T19:50:12Z"/>
          <w:rFonts w:hint="default" w:ascii="宋体" w:hAnsi="宋体" w:eastAsia="楷体_GB2312" w:cs="Times New Roman"/>
          <w:color w:val="auto"/>
          <w:sz w:val="32"/>
        </w:rPr>
        <w:pPrChange w:id="182" w:author="卢颖东" w:date="2019-05-07T10:25:00Z">
          <w:pPr>
            <w:overflowPunct w:val="0"/>
            <w:spacing w:line="590" w:lineRule="exact"/>
            <w:ind w:firstLine="0" w:firstLineChars="0"/>
            <w:jc w:val="center"/>
          </w:pPr>
        </w:pPrChange>
      </w:pPr>
      <w:del w:id="184" w:author="谢浩然" w:date="2019-07-10T19:50:12Z">
        <w:r>
          <w:rPr>
            <w:rFonts w:hint="default" w:ascii="宋体" w:hAnsi="宋体" w:eastAsia="楷体_GB2312" w:cs="Times New Roman"/>
            <w:color w:val="auto"/>
            <w:sz w:val="32"/>
          </w:rPr>
          <w:delText>人民代表大会常务委员会第</w:delText>
        </w:r>
      </w:del>
      <w:del w:id="185" w:author="谢浩然" w:date="2019-07-10T19:50:12Z">
        <w:r>
          <w:rPr>
            <w:rFonts w:hint="eastAsia" w:ascii="宋体" w:hAnsi="宋体" w:eastAsia="楷体_GB2312" w:cs="Times New Roman"/>
            <w:color w:val="auto"/>
            <w:sz w:val="32"/>
            <w:lang w:eastAsia="zh-CN"/>
          </w:rPr>
          <w:delText>十一</w:delText>
        </w:r>
      </w:del>
      <w:del w:id="186" w:author="谢浩然" w:date="2019-07-10T19:50:12Z">
        <w:r>
          <w:rPr>
            <w:rFonts w:hint="default" w:ascii="宋体" w:hAnsi="宋体" w:eastAsia="楷体_GB2312" w:cs="Times New Roman"/>
            <w:color w:val="auto"/>
            <w:sz w:val="32"/>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188" w:author="谢浩然" w:date="2019-07-10T19:50:12Z"/>
          <w:rFonts w:hint="eastAsia" w:ascii="宋体" w:hAnsi="宋体" w:eastAsia="楷体_GB2312" w:cs="楷体_GB2312"/>
          <w:sz w:val="32"/>
          <w:szCs w:val="32"/>
          <w:lang w:val="en-US"/>
        </w:rPr>
        <w:pPrChange w:id="187" w:author="卢颖东" w:date="2019-05-07T10:25: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189" w:author="谢浩然" w:date="2019-07-10T19:50:12Z">
        <w:r>
          <w:rPr>
            <w:rFonts w:hint="default" w:ascii="宋体" w:hAnsi="宋体" w:eastAsia="楷体_GB2312" w:cs="Times New Roman"/>
            <w:color w:val="auto"/>
            <w:kern w:val="2"/>
            <w:sz w:val="32"/>
            <w:lang w:val="en-US" w:eastAsia="zh-CN"/>
          </w:rPr>
          <w:delText>广东省人大法制</w:delText>
        </w:r>
      </w:del>
      <w:del w:id="190" w:author="谢浩然" w:date="2019-07-10T19:50:12Z">
        <w:r>
          <w:rPr>
            <w:rFonts w:hint="default" w:ascii="宋体" w:hAnsi="宋体" w:eastAsia="楷体_GB2312" w:cs="Times New Roman"/>
            <w:color w:val="auto"/>
            <w:kern w:val="2"/>
            <w:sz w:val="32"/>
            <w:szCs w:val="22"/>
            <w:lang w:val="en-US" w:eastAsia="zh-CN"/>
          </w:rPr>
          <w:delText>委员会</w:delText>
        </w:r>
      </w:del>
      <w:del w:id="191" w:author="谢浩然" w:date="2019-07-10T19:50:12Z">
        <w:r>
          <w:rPr>
            <w:rFonts w:hint="eastAsia" w:ascii="宋体" w:hAnsi="宋体" w:eastAsia="楷体_GB2312" w:cs="Times New Roman"/>
            <w:color w:val="auto"/>
            <w:kern w:val="2"/>
            <w:sz w:val="32"/>
            <w:szCs w:val="22"/>
            <w:lang w:val="en-US" w:eastAsia="zh-CN"/>
          </w:rPr>
          <w:delText>副主任委员  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3" w:author="谢浩然" w:date="2019-07-10T19:50:12Z"/>
          <w:rFonts w:hint="eastAsia" w:ascii="宋体" w:hAnsi="宋体"/>
          <w:lang w:val="en-US"/>
        </w:rPr>
        <w:pPrChange w:id="192"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95" w:author="谢浩然" w:date="2019-07-10T19:50:12Z"/>
          <w:rFonts w:hint="eastAsia" w:ascii="宋体" w:hAnsi="宋体" w:eastAsia="仿宋_GB2312" w:cs="Times New Roman"/>
          <w:szCs w:val="22"/>
          <w:lang w:val="en-US"/>
          <w:rPrChange w:id="196" w:author="李柏阳" w:date="2019-04-30T15:53:00Z">
            <w:rPr>
              <w:del w:id="197" w:author="谢浩然" w:date="2019-07-10T19:50:12Z"/>
              <w:rFonts w:hint="eastAsia" w:ascii="宋体" w:hAnsi="宋体" w:eastAsia="黑体" w:cs="黑体"/>
              <w:lang w:val="en-US"/>
            </w:rPr>
          </w:rPrChange>
        </w:rPr>
        <w:pPrChange w:id="194"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198" w:author="谢浩然" w:date="2019-07-10T19:50:12Z">
        <w:r>
          <w:rPr>
            <w:rFonts w:hint="eastAsia" w:ascii="宋体" w:hAnsi="宋体" w:eastAsia="仿宋_GB2312" w:cs="Times New Roman"/>
            <w:szCs w:val="22"/>
            <w:lang w:val="en-US"/>
            <w:rPrChange w:id="199" w:author="李柏阳" w:date="2019-04-30T15:53:00Z">
              <w:rPr>
                <w:rFonts w:hint="eastAsia" w:ascii="宋体" w:hAnsi="宋体" w:eastAsia="黑体" w:cs="黑体"/>
                <w:lang w:val="en-US"/>
              </w:rPr>
            </w:rPrChange>
          </w:rPr>
          <w:delText>主任、各位副主任</w:delText>
        </w:r>
      </w:del>
      <w:del w:id="201" w:author="谢浩然" w:date="2019-07-10T19:50:12Z">
        <w:r>
          <w:rPr>
            <w:rFonts w:hint="eastAsia" w:ascii="宋体" w:hAnsi="宋体" w:eastAsia="仿宋_GB2312" w:cs="Times New Roman"/>
            <w:sz w:val="32"/>
            <w:szCs w:val="22"/>
            <w:rPrChange w:id="202" w:author="李柏阳" w:date="2019-04-30T15:53:00Z">
              <w:rPr>
                <w:rFonts w:hint="eastAsia" w:ascii="宋体" w:hAnsi="宋体" w:eastAsia="黑体" w:cs="黑体"/>
                <w:sz w:val="32"/>
                <w:szCs w:val="32"/>
              </w:rPr>
            </w:rPrChange>
          </w:rPr>
          <w:delText>、秘书长，各位委员</w:delText>
        </w:r>
      </w:del>
      <w:del w:id="204" w:author="谢浩然" w:date="2019-07-10T19:50:12Z">
        <w:r>
          <w:rPr>
            <w:rFonts w:hint="eastAsia" w:ascii="宋体" w:hAnsi="宋体" w:eastAsia="仿宋_GB2312" w:cs="Times New Roman"/>
            <w:szCs w:val="22"/>
            <w:lang w:val="en-US"/>
            <w:rPrChange w:id="205" w:author="李柏阳" w:date="2019-04-30T15:53:00Z">
              <w:rPr>
                <w:rFonts w:hint="eastAsia" w:ascii="宋体" w:hAnsi="宋体" w:eastAsia="黑体" w:cs="黑体"/>
                <w:lang w:val="en-US"/>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08" w:author="谢浩然" w:date="2019-07-10T19:50:12Z"/>
          <w:rFonts w:hint="eastAsia" w:ascii="宋体" w:hAnsi="宋体"/>
          <w:lang w:val="en-US" w:eastAsia="zh-CN"/>
        </w:rPr>
        <w:pPrChange w:id="207" w:author="卢颖东" w:date="2019-05-07T10:25: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09" w:author="谢浩然" w:date="2019-07-10T19:50:12Z">
        <w:r>
          <w:rPr>
            <w:rFonts w:hint="eastAsia" w:ascii="宋体" w:hAnsi="宋体"/>
            <w:lang w:val="en-US" w:eastAsia="zh-CN"/>
          </w:rPr>
          <w:delText>现</w:delText>
        </w:r>
      </w:del>
      <w:del w:id="210" w:author="谢浩然" w:date="2019-07-10T19:50:12Z">
        <w:r>
          <w:rPr>
            <w:rFonts w:hint="eastAsia" w:ascii="宋体" w:hAnsi="宋体"/>
            <w:szCs w:val="22"/>
            <w:lang w:val="en-US" w:eastAsia="zh-CN"/>
          </w:rPr>
          <w:delText>将法制委员会对《深圳市人民代表大会常务委员会关于修改〈深圳市生态公益林条例〉的决定》（以下简称《决定》）的审查情况</w:delText>
        </w:r>
      </w:del>
      <w:del w:id="211" w:author="谢浩然" w:date="2019-07-10T19:50:12Z">
        <w:r>
          <w:rPr>
            <w:rFonts w:hint="eastAsia" w:ascii="宋体" w:hAnsi="宋体"/>
            <w:lang w:val="en-US" w:eastAsia="zh-CN"/>
          </w:rPr>
          <w:delText>报告如下：</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firstLine="632" w:firstLineChars="200"/>
        <w:textAlignment w:val="auto"/>
        <w:outlineLvl w:val="1"/>
        <w:rPr>
          <w:del w:id="213" w:author="谢浩然" w:date="2019-07-10T19:50:12Z"/>
          <w:rFonts w:hint="eastAsia" w:ascii="宋体" w:hAnsi="宋体" w:eastAsia="仿宋_GB2312" w:cs="仿宋_GB2312"/>
          <w:lang w:val="en-US" w:eastAsia="zh-CN"/>
        </w:rPr>
        <w:pPrChange w:id="212" w:author="卢颖东" w:date="2019-05-07T10:25: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14" w:author="谢浩然" w:date="2019-07-10T19:50:12Z">
        <w:r>
          <w:rPr>
            <w:rFonts w:hint="eastAsia" w:ascii="宋体" w:hAnsi="宋体"/>
            <w:lang w:val="en-US" w:eastAsia="zh-CN"/>
          </w:rPr>
          <w:delText>深圳市人大</w:delText>
        </w:r>
      </w:del>
      <w:del w:id="215" w:author="谢浩然" w:date="2019-07-10T19:50:12Z">
        <w:r>
          <w:rPr>
            <w:rFonts w:hint="eastAsia" w:ascii="宋体" w:hAnsi="宋体"/>
            <w:szCs w:val="22"/>
            <w:lang w:val="en-US" w:eastAsia="zh-CN"/>
            <w:rPrChange w:id="216" w:author="李柏阳" w:date="2019-04-30T14:47:00Z">
              <w:rPr>
                <w:rFonts w:hint="eastAsia" w:ascii="宋体" w:hAnsi="宋体"/>
                <w:lang w:val="en-US" w:eastAsia="zh-CN"/>
              </w:rPr>
            </w:rPrChange>
          </w:rPr>
          <w:delText>常委会</w:delText>
        </w:r>
      </w:del>
      <w:del w:id="218" w:author="谢浩然" w:date="2019-07-10T19:50:12Z">
        <w:r>
          <w:rPr>
            <w:rFonts w:hint="eastAsia" w:ascii="宋体" w:hAnsi="宋体" w:cs="Times New Roman"/>
            <w:sz w:val="32"/>
            <w:lang w:eastAsia="zh-CN"/>
          </w:rPr>
          <w:delText>在审议</w:delText>
        </w:r>
      </w:del>
      <w:del w:id="219" w:author="谢浩然" w:date="2019-07-10T19:50:12Z">
        <w:r>
          <w:rPr>
            <w:rFonts w:hint="eastAsia" w:ascii="宋体" w:hAnsi="宋体" w:eastAsia="仿宋_GB2312"/>
            <w:sz w:val="32"/>
            <w:szCs w:val="32"/>
          </w:rPr>
          <w:delText>《</w:delText>
        </w:r>
      </w:del>
      <w:del w:id="220" w:author="谢浩然" w:date="2019-07-10T19:50:12Z">
        <w:r>
          <w:rPr>
            <w:rFonts w:hint="eastAsia" w:ascii="宋体" w:hAnsi="宋体"/>
            <w:sz w:val="32"/>
            <w:szCs w:val="32"/>
            <w:lang w:eastAsia="zh-CN"/>
          </w:rPr>
          <w:delText>深圳市生态公益林</w:delText>
        </w:r>
      </w:del>
      <w:del w:id="221" w:author="谢浩然" w:date="2019-07-10T19:50:12Z">
        <w:r>
          <w:rPr>
            <w:rFonts w:hint="eastAsia" w:ascii="宋体" w:hAnsi="宋体" w:eastAsia="仿宋_GB2312"/>
            <w:sz w:val="32"/>
            <w:szCs w:val="32"/>
          </w:rPr>
          <w:delText>条例</w:delText>
        </w:r>
      </w:del>
      <w:del w:id="222" w:author="谢浩然" w:date="2019-07-10T19:50:12Z">
        <w:r>
          <w:rPr>
            <w:rFonts w:hint="eastAsia" w:ascii="宋体" w:hAnsi="宋体"/>
            <w:sz w:val="32"/>
            <w:szCs w:val="32"/>
            <w:lang w:eastAsia="zh-CN"/>
          </w:rPr>
          <w:delText>修正案（</w:delText>
        </w:r>
      </w:del>
      <w:del w:id="223" w:author="谢浩然" w:date="2019-07-10T19:50:12Z">
        <w:r>
          <w:rPr>
            <w:rFonts w:hint="eastAsia" w:ascii="宋体" w:hAnsi="宋体"/>
            <w:lang w:val="en-US" w:eastAsia="zh-CN"/>
          </w:rPr>
          <w:delText>草案）</w:delText>
        </w:r>
      </w:del>
      <w:del w:id="224" w:author="谢浩然" w:date="2019-07-10T19:50:12Z">
        <w:r>
          <w:rPr>
            <w:rFonts w:hint="eastAsia" w:ascii="宋体" w:hAnsi="宋体"/>
            <w:sz w:val="32"/>
            <w:szCs w:val="32"/>
            <w:lang w:eastAsia="zh-CN"/>
          </w:rPr>
          <w:delText>》</w:delText>
        </w:r>
      </w:del>
      <w:del w:id="225" w:author="谢浩然" w:date="2019-07-10T19:50:12Z">
        <w:r>
          <w:rPr>
            <w:rFonts w:hint="eastAsia" w:ascii="宋体" w:hAnsi="宋体"/>
            <w:lang w:val="en-US" w:eastAsia="zh-CN"/>
          </w:rPr>
          <w:delText>的过程中，征求了省人大常委会法制工作委员会的意见。法制工作委员会将该</w:delText>
        </w:r>
      </w:del>
      <w:del w:id="226" w:author="谢浩然" w:date="2019-07-10T19:50:12Z">
        <w:r>
          <w:rPr>
            <w:rFonts w:hint="eastAsia" w:ascii="宋体" w:hAnsi="宋体"/>
            <w:sz w:val="32"/>
            <w:szCs w:val="32"/>
            <w:lang w:eastAsia="zh-CN"/>
          </w:rPr>
          <w:delText>修正案</w:delText>
        </w:r>
      </w:del>
      <w:del w:id="227" w:author="谢浩然" w:date="2019-07-10T19:50:12Z">
        <w:r>
          <w:rPr>
            <w:rFonts w:hint="eastAsia" w:ascii="宋体" w:hAnsi="宋体"/>
            <w:lang w:val="en-US" w:eastAsia="zh-CN"/>
          </w:rPr>
          <w:delText>草案送</w:delText>
        </w:r>
      </w:del>
      <w:del w:id="228" w:author="谢浩然" w:date="2019-07-10T19:50:12Z">
        <w:r>
          <w:rPr>
            <w:rFonts w:hint="eastAsia" w:ascii="宋体" w:hAnsi="宋体"/>
            <w:sz w:val="31"/>
            <w:szCs w:val="31"/>
            <w:u w:val="none" w:color="auto"/>
            <w:lang w:val="en-US" w:eastAsia="zh-CN"/>
          </w:rPr>
          <w:delText>省人大环境资源委，省自然资源厅、省生态环境厅、省住房城乡建设厅、省水利厅、</w:delText>
        </w:r>
      </w:del>
      <w:del w:id="229" w:author="谢浩然" w:date="2019-07-10T19:50:12Z">
        <w:r>
          <w:rPr>
            <w:rFonts w:hint="eastAsia" w:ascii="宋体" w:hAnsi="宋体"/>
            <w:sz w:val="31"/>
            <w:szCs w:val="31"/>
            <w:u w:val="none" w:color="auto"/>
            <w:lang w:eastAsia="zh-CN"/>
          </w:rPr>
          <w:delText>省司法厅</w:delText>
        </w:r>
      </w:del>
      <w:del w:id="230" w:author="谢浩然" w:date="2019-07-10T19:50:12Z">
        <w:r>
          <w:rPr>
            <w:rFonts w:hint="eastAsia" w:ascii="宋体" w:hAnsi="宋体"/>
            <w:sz w:val="31"/>
            <w:szCs w:val="31"/>
            <w:u w:val="none" w:color="auto"/>
            <w:lang w:val="en-US" w:eastAsia="zh-CN"/>
          </w:rPr>
          <w:delText>，省监委、</w:delText>
        </w:r>
      </w:del>
      <w:del w:id="231" w:author="谢浩然" w:date="2019-07-10T19:50:12Z">
        <w:r>
          <w:rPr>
            <w:rFonts w:hint="eastAsia" w:ascii="宋体" w:hAnsi="宋体"/>
            <w:u w:val="none" w:color="auto"/>
          </w:rPr>
          <w:delText>省</w:delText>
        </w:r>
      </w:del>
      <w:del w:id="232" w:author="谢浩然" w:date="2019-07-10T19:50:12Z">
        <w:r>
          <w:rPr>
            <w:rFonts w:hint="eastAsia" w:ascii="宋体" w:hAnsi="宋体"/>
          </w:rPr>
          <w:delText>法院</w:delText>
        </w:r>
      </w:del>
      <w:del w:id="233" w:author="谢浩然" w:date="2019-07-10T19:50:12Z">
        <w:r>
          <w:rPr>
            <w:rFonts w:hint="eastAsia" w:ascii="宋体" w:hAnsi="宋体"/>
            <w:lang w:eastAsia="zh-CN"/>
          </w:rPr>
          <w:delText>、</w:delText>
        </w:r>
      </w:del>
      <w:del w:id="234" w:author="谢浩然" w:date="2019-07-10T19:50:12Z">
        <w:r>
          <w:rPr>
            <w:rFonts w:hint="eastAsia" w:ascii="宋体" w:hAnsi="宋体"/>
          </w:rPr>
          <w:delText>省检察院</w:delText>
        </w:r>
      </w:del>
      <w:del w:id="235" w:author="谢浩然" w:date="2019-07-10T19:50:12Z">
        <w:r>
          <w:rPr>
            <w:rFonts w:hint="eastAsia" w:ascii="宋体" w:hAnsi="宋体"/>
            <w:szCs w:val="22"/>
            <w:lang w:val="en-US" w:eastAsia="zh-CN"/>
          </w:rPr>
          <w:delText>等九个单位征求了意见，</w:delText>
        </w:r>
      </w:del>
      <w:del w:id="236" w:author="谢浩然" w:date="2019-07-10T19:50:12Z">
        <w:r>
          <w:rPr>
            <w:rFonts w:hint="eastAsia" w:ascii="宋体" w:hAnsi="宋体" w:cs="仿宋_GB2312"/>
            <w:color w:val="000000"/>
            <w:highlight w:val="none"/>
            <w:lang w:eastAsia="zh-CN"/>
          </w:rPr>
          <w:delText>并</w:delText>
        </w:r>
      </w:del>
      <w:del w:id="237" w:author="谢浩然" w:date="2019-07-10T19:50:12Z">
        <w:r>
          <w:rPr>
            <w:rFonts w:hint="eastAsia" w:ascii="宋体" w:hAnsi="宋体" w:eastAsia="仿宋_GB2312" w:cs="仿宋_GB2312"/>
            <w:color w:val="000000"/>
            <w:highlight w:val="none"/>
          </w:rPr>
          <w:delText>进行了研究，提出了有关的意见和建议。</w:delText>
        </w:r>
      </w:del>
      <w:del w:id="238" w:author="谢浩然" w:date="2019-07-10T19:50:12Z">
        <w:r>
          <w:rPr>
            <w:rFonts w:hint="eastAsia" w:ascii="宋体" w:hAnsi="宋体" w:cs="仿宋_GB2312"/>
            <w:color w:val="000000"/>
            <w:highlight w:val="none"/>
            <w:lang w:eastAsia="zh-CN"/>
          </w:rPr>
          <w:delText>深圳</w:delText>
        </w:r>
      </w:del>
      <w:del w:id="239" w:author="谢浩然" w:date="2019-07-10T19:50:12Z">
        <w:r>
          <w:rPr>
            <w:rFonts w:hint="eastAsia" w:ascii="宋体" w:hAnsi="宋体" w:eastAsia="仿宋_GB2312" w:cs="仿宋_GB2312"/>
            <w:color w:val="000000"/>
            <w:highlight w:val="none"/>
          </w:rPr>
          <w:delText>市人大常委会</w:delText>
        </w:r>
      </w:del>
      <w:del w:id="240" w:author="谢浩然" w:date="2019-07-10T19:50:12Z">
        <w:r>
          <w:rPr>
            <w:rFonts w:hint="eastAsia" w:ascii="宋体" w:hAnsi="宋体" w:cs="仿宋_GB2312"/>
            <w:color w:val="000000"/>
            <w:highlight w:val="none"/>
            <w:lang w:eastAsia="zh-CN"/>
          </w:rPr>
          <w:delText>认真研究</w:delText>
        </w:r>
      </w:del>
      <w:del w:id="241" w:author="谢浩然" w:date="2019-07-10T19:50:12Z">
        <w:r>
          <w:rPr>
            <w:rFonts w:hint="eastAsia" w:ascii="宋体" w:hAnsi="宋体" w:eastAsia="仿宋_GB2312" w:cs="仿宋_GB2312"/>
            <w:color w:val="000000"/>
            <w:highlight w:val="none"/>
          </w:rPr>
          <w:delText>了</w:delText>
        </w:r>
      </w:del>
      <w:del w:id="242" w:author="谢浩然" w:date="2019-07-10T19:50:12Z">
        <w:r>
          <w:rPr>
            <w:rFonts w:hint="eastAsia" w:ascii="宋体" w:hAnsi="宋体"/>
            <w:lang w:val="en-US" w:eastAsia="zh-CN"/>
          </w:rPr>
          <w:delText>省人大常委会法制工作委员会</w:delText>
        </w:r>
      </w:del>
      <w:del w:id="243" w:author="谢浩然" w:date="2019-07-10T19:50:12Z">
        <w:r>
          <w:rPr>
            <w:rFonts w:hint="eastAsia" w:ascii="宋体" w:hAnsi="宋体" w:cs="仿宋_GB2312"/>
            <w:color w:val="000000"/>
            <w:highlight w:val="none"/>
            <w:lang w:eastAsia="zh-CN"/>
          </w:rPr>
          <w:delText>的</w:delText>
        </w:r>
      </w:del>
      <w:del w:id="244" w:author="谢浩然" w:date="2019-07-10T19:50:12Z">
        <w:r>
          <w:rPr>
            <w:rFonts w:hint="eastAsia" w:ascii="宋体" w:hAnsi="宋体" w:eastAsia="仿宋_GB2312" w:cs="仿宋_GB2312"/>
            <w:color w:val="000000"/>
            <w:highlight w:val="none"/>
          </w:rPr>
          <w:delText>意见，对</w:delText>
        </w:r>
      </w:del>
      <w:del w:id="245" w:author="谢浩然" w:date="2019-07-10T19:50:12Z">
        <w:r>
          <w:rPr>
            <w:rFonts w:hint="eastAsia" w:ascii="宋体" w:hAnsi="宋体" w:cs="仿宋_GB2312"/>
            <w:color w:val="000000"/>
            <w:highlight w:val="none"/>
            <w:lang w:val="en-US" w:eastAsia="zh-CN"/>
          </w:rPr>
          <w:delText>修正案草案</w:delText>
        </w:r>
      </w:del>
      <w:del w:id="246" w:author="谢浩然" w:date="2019-07-10T19:50:12Z">
        <w:r>
          <w:rPr>
            <w:rFonts w:hint="eastAsia" w:ascii="宋体" w:hAnsi="宋体" w:eastAsia="仿宋_GB2312" w:cs="仿宋_GB2312"/>
            <w:color w:val="000000"/>
            <w:highlight w:val="none"/>
          </w:rPr>
          <w:delText>作了修改完善。</w:delText>
        </w:r>
      </w:del>
      <w:del w:id="247" w:author="谢浩然" w:date="2019-07-10T19:50:12Z">
        <w:r>
          <w:rPr>
            <w:rFonts w:hint="eastAsia" w:ascii="宋体" w:hAnsi="宋体" w:cs="仿宋_GB2312"/>
            <w:color w:val="000000"/>
            <w:highlight w:val="none"/>
            <w:lang w:val="en-US" w:eastAsia="zh-CN"/>
          </w:rPr>
          <w:delText>1</w:delText>
        </w:r>
      </w:del>
      <w:del w:id="248" w:author="谢浩然" w:date="2019-07-10T19:50:12Z">
        <w:r>
          <w:rPr>
            <w:rFonts w:hint="eastAsia" w:ascii="宋体" w:hAnsi="宋体" w:eastAsia="仿宋_GB2312" w:cs="仿宋_GB2312"/>
            <w:szCs w:val="22"/>
            <w:lang w:val="en-US" w:eastAsia="zh-CN"/>
          </w:rPr>
          <w:delText>月</w:delText>
        </w:r>
      </w:del>
      <w:del w:id="249" w:author="谢浩然" w:date="2019-07-10T19:50:12Z">
        <w:r>
          <w:rPr>
            <w:rFonts w:hint="eastAsia" w:ascii="宋体" w:hAnsi="宋体" w:cs="仿宋_GB2312"/>
            <w:szCs w:val="22"/>
            <w:lang w:val="en-US" w:eastAsia="zh-CN"/>
          </w:rPr>
          <w:delText>9</w:delText>
        </w:r>
      </w:del>
      <w:del w:id="250" w:author="谢浩然" w:date="2019-07-10T19:50:12Z">
        <w:r>
          <w:rPr>
            <w:rFonts w:hint="eastAsia" w:ascii="宋体" w:hAnsi="宋体" w:eastAsia="仿宋_GB2312" w:cs="仿宋_GB2312"/>
            <w:szCs w:val="22"/>
            <w:lang w:val="en-US" w:eastAsia="zh-CN"/>
          </w:rPr>
          <w:delText>日</w:delText>
        </w:r>
      </w:del>
      <w:del w:id="251" w:author="谢浩然" w:date="2019-07-10T19:50:12Z">
        <w:r>
          <w:rPr>
            <w:rFonts w:hint="eastAsia" w:ascii="宋体" w:hAnsi="宋体"/>
            <w:szCs w:val="22"/>
            <w:lang w:val="en-US" w:eastAsia="zh-CN"/>
          </w:rPr>
          <w:delText>，法制工作委员会收到深圳市人大常委会报送省人大常委会的</w:delText>
        </w:r>
      </w:del>
      <w:del w:id="252" w:author="谢浩然" w:date="2019-07-10T19:50:12Z">
        <w:r>
          <w:rPr>
            <w:rFonts w:hint="eastAsia" w:ascii="宋体" w:hAnsi="宋体"/>
            <w:u w:val="none"/>
            <w:lang w:val="en-US" w:eastAsia="zh-CN"/>
          </w:rPr>
          <w:delText>《</w:delText>
        </w:r>
      </w:del>
      <w:del w:id="253" w:author="谢浩然" w:date="2019-07-10T19:50:12Z">
        <w:r>
          <w:rPr>
            <w:rFonts w:hint="eastAsia" w:ascii="宋体" w:hAnsi="宋体"/>
            <w:szCs w:val="22"/>
            <w:u w:val="none"/>
            <w:lang w:val="en-US" w:eastAsia="zh-CN"/>
          </w:rPr>
          <w:delText>关</w:delText>
        </w:r>
      </w:del>
      <w:del w:id="254" w:author="谢浩然" w:date="2019-07-10T19:50:12Z">
        <w:r>
          <w:rPr>
            <w:rFonts w:hint="eastAsia" w:ascii="宋体" w:hAnsi="宋体"/>
            <w:u w:val="none"/>
            <w:lang w:val="en-US" w:eastAsia="zh-CN"/>
          </w:rPr>
          <w:delText>于报请批准</w:delText>
        </w:r>
      </w:del>
      <w:del w:id="255" w:author="谢浩然" w:date="2019-07-10T19:50:12Z">
        <w:r>
          <w:rPr>
            <w:rFonts w:hint="eastAsia" w:ascii="宋体" w:hAnsi="宋体" w:cs="仿宋_GB2312"/>
            <w:color w:val="000000"/>
            <w:szCs w:val="22"/>
            <w:lang w:eastAsia="zh-CN"/>
          </w:rPr>
          <w:delText>〈</w:delText>
        </w:r>
      </w:del>
      <w:del w:id="256" w:author="谢浩然" w:date="2019-07-10T19:50:12Z">
        <w:r>
          <w:rPr>
            <w:rFonts w:hint="eastAsia" w:ascii="宋体" w:hAnsi="宋体"/>
            <w:sz w:val="32"/>
            <w:szCs w:val="32"/>
            <w:u w:val="none"/>
            <w:lang w:eastAsia="zh-CN"/>
          </w:rPr>
          <w:delText>深圳</w:delText>
        </w:r>
      </w:del>
      <w:del w:id="257" w:author="谢浩然" w:date="2019-07-10T19:50:12Z">
        <w:r>
          <w:rPr>
            <w:rFonts w:hint="eastAsia" w:ascii="宋体" w:hAnsi="宋体" w:eastAsia="仿宋_GB2312"/>
            <w:sz w:val="32"/>
            <w:szCs w:val="32"/>
            <w:u w:val="none"/>
          </w:rPr>
          <w:delText>市人民代表大会常务委员会关于修改</w:delText>
        </w:r>
      </w:del>
      <w:del w:id="258" w:author="谢浩然" w:date="2019-07-10T19:50:12Z">
        <w:r>
          <w:rPr>
            <w:rFonts w:hint="eastAsia" w:ascii="宋体" w:hAnsi="宋体"/>
            <w:u w:val="none"/>
            <w:lang w:val="en-US" w:eastAsia="zh-CN"/>
          </w:rPr>
          <w:delText>《</w:delText>
        </w:r>
      </w:del>
      <w:del w:id="259" w:author="谢浩然" w:date="2019-07-10T19:50:12Z">
        <w:r>
          <w:rPr>
            <w:rFonts w:hint="eastAsia" w:ascii="宋体" w:hAnsi="宋体"/>
            <w:sz w:val="32"/>
            <w:szCs w:val="32"/>
            <w:u w:val="none"/>
            <w:lang w:eastAsia="zh-CN"/>
          </w:rPr>
          <w:delText>深圳市生态公益林</w:delText>
        </w:r>
      </w:del>
      <w:del w:id="260" w:author="谢浩然" w:date="2019-07-10T19:50:12Z">
        <w:r>
          <w:rPr>
            <w:rFonts w:hint="eastAsia" w:ascii="宋体" w:hAnsi="宋体" w:eastAsia="仿宋_GB2312"/>
            <w:sz w:val="32"/>
            <w:szCs w:val="32"/>
            <w:u w:val="none"/>
          </w:rPr>
          <w:delText>条例》的决定</w:delText>
        </w:r>
      </w:del>
      <w:del w:id="261" w:author="谢浩然" w:date="2019-07-10T19:50:12Z">
        <w:r>
          <w:rPr>
            <w:rFonts w:hint="eastAsia" w:ascii="宋体" w:hAnsi="宋体" w:cs="仿宋_GB2312"/>
            <w:color w:val="000000"/>
            <w:szCs w:val="22"/>
            <w:lang w:eastAsia="zh-CN"/>
          </w:rPr>
          <w:delText>〉</w:delText>
        </w:r>
      </w:del>
      <w:del w:id="262" w:author="谢浩然" w:date="2019-07-10T19:50:12Z">
        <w:r>
          <w:rPr>
            <w:rFonts w:hint="eastAsia" w:ascii="宋体" w:hAnsi="宋体"/>
            <w:u w:val="none"/>
            <w:lang w:val="en-US" w:eastAsia="zh-CN"/>
          </w:rPr>
          <w:delText>的报告</w:delText>
        </w:r>
      </w:del>
      <w:del w:id="263" w:author="谢浩然" w:date="2019-07-10T19:50:12Z">
        <w:r>
          <w:rPr>
            <w:rFonts w:hint="eastAsia" w:ascii="宋体" w:hAnsi="宋体" w:eastAsia="仿宋_GB2312"/>
            <w:sz w:val="32"/>
            <w:szCs w:val="32"/>
            <w:u w:val="none"/>
          </w:rPr>
          <w:delText>》</w:delText>
        </w:r>
      </w:del>
      <w:del w:id="264" w:author="谢浩然" w:date="2019-07-10T19:50:12Z">
        <w:r>
          <w:rPr>
            <w:rFonts w:hint="eastAsia" w:ascii="宋体" w:hAnsi="宋体"/>
            <w:lang w:val="en-US" w:eastAsia="zh-CN"/>
          </w:rPr>
          <w:delText>后，</w:delText>
        </w:r>
      </w:del>
      <w:del w:id="265" w:author="谢浩然" w:date="2019-07-10T19:50:12Z">
        <w:r>
          <w:rPr>
            <w:rFonts w:hint="eastAsia" w:ascii="宋体" w:hAnsi="宋体" w:eastAsia="仿宋_GB2312" w:cs="仿宋_GB2312"/>
            <w:highlight w:val="none"/>
          </w:rPr>
          <w:delText>再次研究，</w:delText>
        </w:r>
      </w:del>
      <w:del w:id="266" w:author="谢浩然" w:date="2019-07-10T19:50:12Z">
        <w:r>
          <w:rPr>
            <w:rFonts w:hint="eastAsia" w:ascii="宋体" w:hAnsi="宋体"/>
            <w:lang w:val="en-US" w:eastAsia="zh-CN"/>
          </w:rPr>
          <w:delText>提出了初步审查意见。3</w:delText>
        </w:r>
      </w:del>
      <w:del w:id="267" w:author="谢浩然" w:date="2019-07-10T19:50:12Z">
        <w:r>
          <w:rPr>
            <w:rFonts w:hint="eastAsia" w:ascii="宋体" w:hAnsi="宋体" w:eastAsia="仿宋_GB2312" w:cs="仿宋_GB2312"/>
            <w:lang w:val="en-US" w:eastAsia="zh-CN"/>
          </w:rPr>
          <w:delText>月</w:delText>
        </w:r>
      </w:del>
      <w:del w:id="268" w:author="谢浩然" w:date="2019-07-10T19:50:12Z">
        <w:r>
          <w:rPr>
            <w:rFonts w:hint="eastAsia" w:ascii="宋体" w:hAnsi="宋体" w:cs="仿宋_GB2312"/>
            <w:lang w:val="en-US" w:eastAsia="zh-CN"/>
          </w:rPr>
          <w:delText>14</w:delText>
        </w:r>
      </w:del>
      <w:del w:id="269" w:author="谢浩然" w:date="2019-07-10T19:50:12Z">
        <w:r>
          <w:rPr>
            <w:rFonts w:hint="eastAsia" w:ascii="宋体" w:hAnsi="宋体" w:eastAsia="仿宋_GB2312" w:cs="仿宋_GB2312"/>
            <w:lang w:val="en-US" w:eastAsia="zh-CN"/>
          </w:rPr>
          <w:delText>日，法制委员会全体会议对《决定》的合法性进行了审查。</w:delText>
        </w:r>
      </w:del>
      <w:del w:id="270" w:author="谢浩然" w:date="2019-07-10T19:50:12Z">
        <w:r>
          <w:rPr>
            <w:rFonts w:hint="eastAsia" w:ascii="宋体" w:hAnsi="宋体" w:cs="Times New Roman"/>
            <w:szCs w:val="22"/>
            <w:lang w:eastAsia="zh-CN"/>
          </w:rPr>
          <w:delText>经</w:delText>
        </w:r>
      </w:del>
      <w:del w:id="271" w:author="谢浩然" w:date="2019-07-10T19:50:12Z">
        <w:r>
          <w:rPr>
            <w:rFonts w:hint="eastAsia" w:ascii="宋体" w:hAnsi="宋体" w:cs="Times New Roman"/>
            <w:sz w:val="32"/>
            <w:szCs w:val="22"/>
            <w:lang w:val="en-US" w:eastAsia="zh-CN"/>
          </w:rPr>
          <w:delText>3</w:delText>
        </w:r>
      </w:del>
      <w:del w:id="272" w:author="谢浩然" w:date="2019-07-10T19:50:12Z">
        <w:r>
          <w:rPr>
            <w:rFonts w:hint="eastAsia" w:ascii="宋体" w:hAnsi="宋体" w:eastAsia="仿宋_GB2312" w:cs="Times New Roman"/>
            <w:sz w:val="32"/>
            <w:szCs w:val="22"/>
            <w:lang w:val="en-US" w:eastAsia="zh-CN"/>
          </w:rPr>
          <w:delText>月</w:delText>
        </w:r>
      </w:del>
      <w:del w:id="273" w:author="谢浩然" w:date="2019-07-10T19:50:12Z">
        <w:r>
          <w:rPr>
            <w:rFonts w:hint="eastAsia" w:ascii="宋体" w:hAnsi="宋体" w:cs="Times New Roman"/>
            <w:sz w:val="32"/>
            <w:szCs w:val="22"/>
            <w:lang w:val="en-US" w:eastAsia="zh-CN"/>
          </w:rPr>
          <w:delText>18</w:delText>
        </w:r>
      </w:del>
      <w:del w:id="274" w:author="谢浩然" w:date="2019-07-10T19:50:12Z">
        <w:r>
          <w:rPr>
            <w:rFonts w:hint="eastAsia" w:ascii="宋体" w:hAnsi="宋体" w:eastAsia="仿宋_GB2312" w:cs="Times New Roman"/>
            <w:sz w:val="32"/>
            <w:szCs w:val="22"/>
            <w:lang w:val="en-US" w:eastAsia="zh-CN"/>
          </w:rPr>
          <w:delText>日常委会主任会议讨论决定，将《</w:delText>
        </w:r>
      </w:del>
      <w:del w:id="275" w:author="谢浩然" w:date="2019-07-10T19:50:12Z">
        <w:r>
          <w:rPr>
            <w:rFonts w:hint="eastAsia" w:ascii="宋体" w:hAnsi="宋体" w:cs="Times New Roman"/>
            <w:sz w:val="32"/>
            <w:szCs w:val="22"/>
            <w:lang w:val="en-US" w:eastAsia="zh-CN"/>
          </w:rPr>
          <w:delText>决定</w:delText>
        </w:r>
      </w:del>
      <w:del w:id="276" w:author="谢浩然" w:date="2019-07-10T19:50:12Z">
        <w:r>
          <w:rPr>
            <w:rFonts w:hint="eastAsia" w:ascii="宋体" w:hAnsi="宋体" w:eastAsia="仿宋_GB2312" w:cs="Times New Roman"/>
            <w:sz w:val="32"/>
            <w:szCs w:val="22"/>
            <w:lang w:val="en-US" w:eastAsia="zh-CN"/>
          </w:rPr>
          <w:delText>》提请常委会第</w:delText>
        </w:r>
      </w:del>
      <w:del w:id="277" w:author="谢浩然" w:date="2019-07-10T19:50:12Z">
        <w:r>
          <w:rPr>
            <w:rFonts w:hint="eastAsia" w:ascii="宋体" w:hAnsi="宋体" w:cs="Times New Roman"/>
            <w:sz w:val="32"/>
            <w:szCs w:val="22"/>
            <w:lang w:val="en-US" w:eastAsia="zh-CN"/>
          </w:rPr>
          <w:delText>十一</w:delText>
        </w:r>
      </w:del>
      <w:del w:id="278" w:author="谢浩然" w:date="2019-07-10T19:50:12Z">
        <w:r>
          <w:rPr>
            <w:rFonts w:hint="eastAsia" w:ascii="宋体" w:hAnsi="宋体" w:eastAsia="仿宋_GB2312" w:cs="Times New Roman"/>
            <w:sz w:val="32"/>
            <w:szCs w:val="22"/>
            <w:lang w:val="en-US" w:eastAsia="zh-CN"/>
          </w:rPr>
          <w:delText>次会议审查。</w:delText>
        </w:r>
      </w:del>
    </w:p>
    <w:p>
      <w:pPr>
        <w:keepNext w:val="0"/>
        <w:keepLines w:val="0"/>
        <w:pageBreakBefore w:val="0"/>
        <w:widowControl w:val="0"/>
        <w:kinsoku/>
        <w:wordWrap/>
        <w:overflowPunct/>
        <w:topLinePunct w:val="0"/>
        <w:autoSpaceDE/>
        <w:autoSpaceDN/>
        <w:bidi w:val="0"/>
        <w:adjustRightInd w:val="0"/>
        <w:snapToGrid w:val="0"/>
        <w:spacing w:line="590" w:lineRule="exact"/>
        <w:ind w:left="0" w:leftChars="0" w:firstLine="632" w:firstLineChars="200"/>
        <w:textAlignment w:val="auto"/>
        <w:outlineLvl w:val="9"/>
        <w:rPr>
          <w:del w:id="280" w:author="谢浩然" w:date="2019-07-10T19:50:12Z"/>
          <w:rFonts w:hint="eastAsia" w:ascii="宋体" w:hAnsi="宋体"/>
          <w:lang w:val="en-US" w:eastAsia="zh-CN"/>
        </w:rPr>
        <w:pPrChange w:id="279" w:author="卢颖东" w:date="2019-05-07T10:25: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281" w:author="谢浩然" w:date="2019-07-10T19:50:12Z">
        <w:r>
          <w:rPr>
            <w:rFonts w:hint="eastAsia" w:ascii="宋体" w:hAnsi="宋体"/>
            <w:lang w:val="en-US" w:eastAsia="zh-CN"/>
          </w:rPr>
          <w:delText>法制委员会认为，《决定》与宪法、法律、行政法规和本省的地方性法规不抵触</w:delText>
        </w:r>
      </w:del>
      <w:del w:id="282" w:author="谢浩然" w:date="2019-07-10T19:50:12Z">
        <w:r>
          <w:rPr>
            <w:rFonts w:hint="eastAsia" w:ascii="宋体" w:hAnsi="宋体" w:eastAsia="仿宋_GB2312" w:cs="仿宋_GB2312"/>
            <w:sz w:val="32"/>
          </w:rPr>
          <w:delText>，</w:delText>
        </w:r>
      </w:del>
      <w:del w:id="283" w:author="谢浩然" w:date="2019-07-10T19:50:12Z">
        <w:r>
          <w:rPr>
            <w:rFonts w:hint="eastAsia" w:ascii="宋体" w:hAnsi="宋体" w:cs="仿宋_GB2312"/>
            <w:color w:val="000000"/>
          </w:rPr>
          <w:delText>建议常委会</w:delText>
        </w:r>
      </w:del>
      <w:del w:id="284" w:author="谢浩然" w:date="2019-07-10T19:50:12Z">
        <w:r>
          <w:rPr>
            <w:rFonts w:hint="eastAsia" w:ascii="宋体" w:hAnsi="宋体" w:cs="仿宋_GB2312"/>
            <w:color w:val="000000"/>
            <w:lang w:eastAsia="zh-CN"/>
          </w:rPr>
          <w:delText>本</w:delText>
        </w:r>
      </w:del>
      <w:del w:id="285" w:author="谢浩然" w:date="2019-07-10T19:50:12Z">
        <w:r>
          <w:rPr>
            <w:rFonts w:hint="eastAsia" w:ascii="宋体" w:hAnsi="宋体" w:cs="仿宋_GB2312"/>
            <w:color w:val="000000"/>
          </w:rPr>
          <w:delText>次会议审查批准。</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1" w:firstLineChars="0"/>
        <w:jc w:val="both"/>
        <w:textAlignment w:val="auto"/>
        <w:outlineLvl w:val="9"/>
        <w:rPr>
          <w:del w:id="287" w:author="谢浩然" w:date="2019-07-10T19:50:12Z"/>
          <w:rFonts w:hint="eastAsia" w:ascii="宋体" w:hAnsi="宋体"/>
          <w:lang w:val="en-US" w:eastAsia="zh-CN"/>
        </w:rPr>
        <w:pPrChange w:id="286" w:author="卢颖东" w:date="2019-05-07T10:25: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288" w:author="谢浩然" w:date="2019-07-10T19:50:12Z">
        <w:r>
          <w:rPr>
            <w:rFonts w:hint="eastAsia" w:ascii="宋体" w:hAnsi="宋体"/>
            <w:lang w:val="en-US" w:eastAsia="zh-CN"/>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90" w:author="谢浩然" w:date="2019-07-10T19:50:12Z"/>
          <w:rFonts w:hint="default" w:ascii="宋体" w:hAnsi="宋体" w:cs="Times New Roman"/>
          <w:b w:val="0"/>
          <w:bCs w:val="0"/>
          <w:color w:val="000000"/>
          <w:spacing w:val="0"/>
          <w:szCs w:val="32"/>
        </w:rPr>
        <w:pPrChange w:id="289" w:author="卢颖东" w:date="2019-05-07T10:25: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92" w:author="谢浩然" w:date="2019-07-10T19:50:12Z"/>
          <w:rFonts w:hint="default" w:ascii="宋体" w:hAnsi="宋体" w:cs="Times New Roman"/>
          <w:b w:val="0"/>
          <w:bCs w:val="0"/>
          <w:color w:val="000000"/>
          <w:spacing w:val="0"/>
          <w:szCs w:val="32"/>
        </w:rPr>
        <w:pPrChange w:id="291" w:author="卢颖东" w:date="2019-05-07T10:25: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294" w:author="谢浩然" w:date="2019-07-10T19:50:12Z"/>
          <w:rFonts w:hint="default" w:ascii="宋体" w:hAnsi="宋体" w:cs="Times New Roman"/>
          <w:b w:val="0"/>
          <w:bCs w:val="0"/>
          <w:color w:val="000000"/>
          <w:spacing w:val="0"/>
          <w:szCs w:val="32"/>
        </w:rPr>
        <w:pPrChange w:id="293" w:author="卢颖东" w:date="2019-05-07T10:25:00Z">
          <w:pPr>
            <w:overflowPunct w:val="0"/>
            <w:spacing w:line="590" w:lineRule="exact"/>
            <w:jc w:val="center"/>
          </w:pPr>
        </w:pPrChange>
      </w:pPr>
      <w:del w:id="295" w:author="谢浩然" w:date="2019-07-10T19:50:12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297" w:author="谢浩然" w:date="2019-07-10T19:50:12Z"/>
          <w:rFonts w:hint="eastAsia" w:ascii="宋体" w:hAnsi="宋体" w:cs="Times New Roman"/>
          <w:b w:val="0"/>
          <w:bCs w:val="0"/>
          <w:color w:val="000000"/>
          <w:spacing w:val="0"/>
          <w:szCs w:val="32"/>
        </w:rPr>
        <w:pPrChange w:id="296" w:author="卢颖东" w:date="2019-05-07T10:25:00Z">
          <w:pPr>
            <w:overflowPunct w:val="0"/>
            <w:spacing w:line="590" w:lineRule="exact"/>
            <w:jc w:val="center"/>
          </w:pPr>
        </w:pPrChange>
      </w:pPr>
    </w:p>
    <w:p>
      <w:pPr>
        <w:overflowPunct w:val="0"/>
        <w:spacing w:beforeLines="0" w:afterLines="0" w:line="590" w:lineRule="exact"/>
        <w:jc w:val="center"/>
        <w:rPr>
          <w:del w:id="299" w:author="谢浩然" w:date="2019-07-10T19:50:12Z"/>
          <w:rFonts w:hint="eastAsia" w:ascii="宋体" w:hAnsi="宋体" w:eastAsia="宋体" w:cs="宋体"/>
          <w:b/>
          <w:bCs/>
          <w:sz w:val="44"/>
          <w:szCs w:val="44"/>
        </w:rPr>
        <w:pPrChange w:id="298" w:author="卢颖东" w:date="2019-05-07T10:25:00Z">
          <w:pPr>
            <w:overflowPunct w:val="0"/>
            <w:spacing w:line="590" w:lineRule="exact"/>
            <w:jc w:val="center"/>
          </w:pPr>
        </w:pPrChange>
      </w:pPr>
      <w:del w:id="300" w:author="谢浩然" w:date="2019-07-10T19:50:12Z">
        <w:r>
          <w:rPr>
            <w:rFonts w:hint="eastAsia" w:ascii="宋体" w:hAnsi="宋体" w:eastAsia="宋体" w:cs="宋体"/>
            <w:sz w:val="44"/>
            <w:szCs w:val="44"/>
            <w:lang w:eastAsia="zh-CN"/>
          </w:rPr>
          <w:delText>深圳</w:delText>
        </w:r>
      </w:del>
      <w:del w:id="301" w:author="谢浩然" w:date="2019-07-10T19:50:12Z">
        <w:r>
          <w:rPr>
            <w:rFonts w:hint="eastAsia" w:ascii="宋体" w:hAnsi="宋体" w:eastAsia="宋体" w:cs="宋体"/>
            <w:sz w:val="44"/>
            <w:szCs w:val="44"/>
          </w:rPr>
          <w:delText>市第</w:delText>
        </w:r>
      </w:del>
      <w:del w:id="302" w:author="谢浩然" w:date="2019-07-10T19:50:12Z">
        <w:r>
          <w:rPr>
            <w:rFonts w:hint="eastAsia" w:ascii="宋体" w:hAnsi="宋体" w:eastAsia="宋体" w:cs="宋体"/>
            <w:sz w:val="44"/>
            <w:szCs w:val="44"/>
            <w:lang w:eastAsia="zh-CN"/>
          </w:rPr>
          <w:delText>六</w:delText>
        </w:r>
      </w:del>
      <w:del w:id="303" w:author="谢浩然" w:date="2019-07-10T19:50:12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305" w:author="谢浩然" w:date="2019-07-10T19:50:12Z"/>
          <w:rFonts w:hint="eastAsia" w:ascii="宋体" w:hAnsi="宋体" w:eastAsia="宋体" w:cs="宋体"/>
          <w:sz w:val="44"/>
          <w:szCs w:val="44"/>
        </w:rPr>
        <w:pPrChange w:id="304" w:author="卢颖东" w:date="2019-05-07T10:25:00Z">
          <w:pPr>
            <w:overflowPunct w:val="0"/>
            <w:spacing w:line="590" w:lineRule="exact"/>
            <w:jc w:val="center"/>
          </w:pPr>
        </w:pPrChange>
      </w:pPr>
      <w:del w:id="306" w:author="谢浩然" w:date="2019-07-10T19:50:12Z">
        <w:r>
          <w:rPr>
            <w:rFonts w:hint="eastAsia" w:ascii="宋体" w:hAnsi="宋体" w:eastAsia="宋体" w:cs="宋体"/>
            <w:sz w:val="44"/>
            <w:szCs w:val="44"/>
          </w:rPr>
          <w:delText xml:space="preserve">公 </w:delText>
        </w:r>
      </w:del>
      <w:del w:id="307" w:author="谢浩然" w:date="2019-07-10T19:50:12Z">
        <w:r>
          <w:rPr>
            <w:rFonts w:hint="eastAsia" w:ascii="宋体" w:hAnsi="宋体" w:eastAsia="宋体" w:cs="宋体"/>
            <w:sz w:val="44"/>
            <w:szCs w:val="44"/>
            <w:lang w:val="en-US" w:eastAsia="zh-CN"/>
          </w:rPr>
          <w:delText xml:space="preserve">  </w:delText>
        </w:r>
      </w:del>
      <w:del w:id="308" w:author="谢浩然" w:date="2019-07-10T19:50:12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del w:id="310" w:author="谢浩然" w:date="2019-07-10T19:50:12Z"/>
          <w:rFonts w:hint="eastAsia" w:ascii="宋体" w:hAnsi="宋体" w:eastAsia="楷体_GB2312" w:cs="楷体_GB2312"/>
        </w:rPr>
        <w:pPrChange w:id="309" w:author="卢颖东" w:date="2019-05-07T10:25:00Z">
          <w:pPr>
            <w:overflowPunct w:val="0"/>
            <w:spacing w:line="590" w:lineRule="exact"/>
            <w:jc w:val="center"/>
          </w:pPr>
        </w:pPrChange>
      </w:pPr>
    </w:p>
    <w:p>
      <w:pPr>
        <w:overflowPunct w:val="0"/>
        <w:spacing w:before="0" w:beforeLines="0" w:afterLines="0" w:line="590" w:lineRule="exact"/>
        <w:jc w:val="center"/>
        <w:rPr>
          <w:del w:id="312" w:author="谢浩然" w:date="2019-07-10T19:50:12Z"/>
          <w:rFonts w:hint="eastAsia" w:ascii="宋体" w:hAnsi="宋体" w:eastAsia="楷体_GB2312" w:cs="楷体_GB2312"/>
        </w:rPr>
        <w:pPrChange w:id="311" w:author="卢颖东" w:date="2019-05-07T10:25:00Z">
          <w:pPr>
            <w:overflowPunct w:val="0"/>
            <w:spacing w:line="590" w:lineRule="exact"/>
            <w:jc w:val="center"/>
          </w:pPr>
        </w:pPrChange>
      </w:pPr>
      <w:del w:id="313" w:author="谢浩然" w:date="2019-07-10T19:50:12Z">
        <w:r>
          <w:rPr>
            <w:rFonts w:hint="eastAsia" w:ascii="宋体" w:hAnsi="宋体" w:eastAsia="楷体_GB2312" w:cs="楷体_GB2312"/>
          </w:rPr>
          <w:delText>第</w:delText>
        </w:r>
      </w:del>
      <w:del w:id="314" w:author="谢浩然" w:date="2019-07-10T19:50:12Z">
        <w:r>
          <w:rPr>
            <w:rFonts w:hint="eastAsia" w:ascii="宋体" w:hAnsi="宋体" w:eastAsia="楷体_GB2312" w:cs="楷体_GB2312"/>
            <w:lang w:val="en-US" w:eastAsia="zh-CN"/>
          </w:rPr>
          <w:delText>148</w:delText>
        </w:r>
      </w:del>
      <w:del w:id="315" w:author="谢浩然" w:date="2019-07-10T19:50:12Z">
        <w:r>
          <w:rPr>
            <w:rFonts w:hint="eastAsia" w:ascii="宋体" w:hAnsi="宋体" w:eastAsia="楷体_GB2312" w:cs="楷体_GB2312"/>
          </w:rPr>
          <w:delText>号</w:delText>
        </w:r>
      </w:del>
    </w:p>
    <w:p>
      <w:pPr>
        <w:overflowPunct w:val="0"/>
        <w:spacing w:before="0" w:beforeLines="0" w:afterLines="0" w:line="590" w:lineRule="exact"/>
        <w:jc w:val="both"/>
        <w:rPr>
          <w:del w:id="317" w:author="谢浩然" w:date="2019-07-10T19:50:12Z"/>
          <w:rFonts w:hint="eastAsia" w:ascii="宋体" w:hAnsi="宋体" w:eastAsia="楷体_GB2312" w:cs="楷体_GB2312"/>
        </w:rPr>
        <w:pPrChange w:id="316" w:author="卢颖东" w:date="2019-05-07T10:25:00Z">
          <w:pPr>
            <w:overflowPunct w:val="0"/>
            <w:spacing w:line="590" w:lineRule="exact"/>
            <w:jc w:val="both"/>
          </w:pPr>
        </w:pPrChange>
      </w:pPr>
    </w:p>
    <w:p>
      <w:pPr>
        <w:overflowPunct w:val="0"/>
        <w:spacing w:before="0" w:beforeLines="0" w:afterLines="0" w:line="590" w:lineRule="exact"/>
        <w:ind w:firstLine="632" w:firstLineChars="200"/>
        <w:jc w:val="both"/>
        <w:rPr>
          <w:del w:id="319" w:author="谢浩然" w:date="2019-07-10T19:50:12Z"/>
          <w:rFonts w:ascii="宋体" w:hAnsi="宋体" w:eastAsia="仿宋_GB2312"/>
        </w:rPr>
        <w:pPrChange w:id="318" w:author="卢颖东" w:date="2019-05-07T10:25:00Z">
          <w:pPr>
            <w:overflowPunct w:val="0"/>
            <w:spacing w:line="590" w:lineRule="exact"/>
            <w:ind w:firstLine="632" w:firstLineChars="200"/>
            <w:jc w:val="both"/>
          </w:pPr>
        </w:pPrChange>
      </w:pPr>
      <w:del w:id="320" w:author="谢浩然" w:date="2019-07-10T19:50:12Z">
        <w:r>
          <w:rPr>
            <w:rFonts w:hint="eastAsia" w:ascii="宋体" w:hAnsi="宋体" w:eastAsia="仿宋_GB2312" w:cs="Times New Roman"/>
            <w:sz w:val="32"/>
            <w:szCs w:val="32"/>
            <w:rPrChange w:id="321" w:author="卢颖东" w:date="2019-05-07T10:29:00Z">
              <w:rPr>
                <w:rFonts w:hint="eastAsia" w:ascii="仿宋_GB2312" w:hAnsi="宋体" w:eastAsia="仿宋_GB2312" w:cs="Times New Roman"/>
                <w:sz w:val="32"/>
                <w:szCs w:val="32"/>
              </w:rPr>
            </w:rPrChange>
          </w:rPr>
          <w:delText>《</w:delText>
        </w:r>
      </w:del>
      <w:del w:id="323" w:author="谢浩然" w:date="2019-07-10T19:50:12Z">
        <w:r>
          <w:rPr>
            <w:rFonts w:hint="eastAsia" w:ascii="宋体" w:hAnsi="宋体" w:eastAsia="仿宋_GB2312"/>
            <w:kern w:val="0"/>
            <w:sz w:val="32"/>
            <w:szCs w:val="32"/>
            <w:rPrChange w:id="324" w:author="卢颖东" w:date="2019-05-07T10:29:00Z">
              <w:rPr>
                <w:rFonts w:hint="eastAsia" w:ascii="仿宋_GB2312" w:eastAsia="仿宋_GB2312"/>
                <w:kern w:val="0"/>
                <w:sz w:val="32"/>
                <w:szCs w:val="32"/>
              </w:rPr>
            </w:rPrChange>
          </w:rPr>
          <w:delText>深圳市人民代表大会常务委员会</w:delText>
        </w:r>
      </w:del>
      <w:del w:id="326" w:author="谢浩然" w:date="2019-07-10T19:50:12Z">
        <w:r>
          <w:rPr>
            <w:rFonts w:hint="eastAsia" w:ascii="宋体" w:hAnsi="宋体" w:eastAsia="仿宋_GB2312" w:cs="Times New Roman"/>
            <w:sz w:val="32"/>
            <w:szCs w:val="32"/>
            <w:rPrChange w:id="327" w:author="卢颖东" w:date="2019-05-07T10:29:00Z">
              <w:rPr>
                <w:rFonts w:hint="eastAsia" w:ascii="仿宋_GB2312" w:hAnsi="宋体" w:eastAsia="仿宋_GB2312" w:cs="Times New Roman"/>
                <w:sz w:val="32"/>
                <w:szCs w:val="32"/>
              </w:rPr>
            </w:rPrChange>
          </w:rPr>
          <w:delText>关于修改〈</w:delText>
        </w:r>
      </w:del>
      <w:del w:id="329" w:author="谢浩然" w:date="2019-07-10T19:50:12Z">
        <w:r>
          <w:rPr>
            <w:rFonts w:hint="eastAsia" w:ascii="宋体" w:hAnsi="宋体" w:eastAsia="仿宋_GB2312"/>
            <w:spacing w:val="-2"/>
            <w:sz w:val="32"/>
            <w:szCs w:val="32"/>
            <w:rPrChange w:id="330" w:author="卢颖东" w:date="2019-05-07T10:29:00Z">
              <w:rPr>
                <w:rFonts w:hint="eastAsia" w:ascii="仿宋_GB2312" w:eastAsia="仿宋_GB2312"/>
                <w:spacing w:val="-2"/>
                <w:sz w:val="32"/>
                <w:szCs w:val="32"/>
              </w:rPr>
            </w:rPrChange>
          </w:rPr>
          <w:delText>深圳市生态公益林条例</w:delText>
        </w:r>
      </w:del>
      <w:del w:id="332" w:author="谢浩然" w:date="2019-07-10T19:50:12Z">
        <w:r>
          <w:rPr>
            <w:rFonts w:hint="eastAsia" w:ascii="宋体" w:hAnsi="宋体" w:eastAsia="仿宋_GB2312" w:cs="Times New Roman"/>
            <w:sz w:val="32"/>
            <w:szCs w:val="32"/>
            <w:rPrChange w:id="333" w:author="卢颖东" w:date="2019-05-07T10:29:00Z">
              <w:rPr>
                <w:rFonts w:hint="eastAsia" w:ascii="仿宋_GB2312" w:hAnsi="宋体" w:eastAsia="仿宋_GB2312" w:cs="Times New Roman"/>
                <w:sz w:val="32"/>
                <w:szCs w:val="32"/>
              </w:rPr>
            </w:rPrChange>
          </w:rPr>
          <w:delText>〉的决定》经深圳市第六届人民代表大会常务委员会第</w:delText>
        </w:r>
      </w:del>
      <w:del w:id="335" w:author="谢浩然" w:date="2019-07-10T19:50:12Z">
        <w:r>
          <w:rPr>
            <w:rFonts w:hint="eastAsia" w:ascii="宋体" w:hAnsi="宋体" w:eastAsia="仿宋_GB2312" w:cs="Times New Roman"/>
            <w:sz w:val="32"/>
            <w:szCs w:val="32"/>
            <w:lang w:eastAsia="zh-CN"/>
            <w:rPrChange w:id="336" w:author="卢颖东" w:date="2019-05-07T10:29:00Z">
              <w:rPr>
                <w:rFonts w:hint="eastAsia" w:ascii="仿宋_GB2312" w:hAnsi="宋体" w:eastAsia="仿宋_GB2312" w:cs="Times New Roman"/>
                <w:sz w:val="32"/>
                <w:szCs w:val="32"/>
                <w:lang w:eastAsia="zh-CN"/>
              </w:rPr>
            </w:rPrChange>
          </w:rPr>
          <w:delText>二</w:delText>
        </w:r>
      </w:del>
      <w:del w:id="338" w:author="谢浩然" w:date="2019-07-10T19:50:12Z">
        <w:r>
          <w:rPr>
            <w:rFonts w:hint="eastAsia" w:ascii="宋体" w:hAnsi="宋体" w:eastAsia="仿宋_GB2312" w:cs="Times New Roman"/>
            <w:sz w:val="32"/>
            <w:szCs w:val="32"/>
            <w:rPrChange w:id="339" w:author="卢颖东" w:date="2019-05-07T10:29:00Z">
              <w:rPr>
                <w:rFonts w:hint="eastAsia" w:ascii="仿宋_GB2312" w:hAnsi="宋体" w:eastAsia="仿宋_GB2312" w:cs="Times New Roman"/>
                <w:sz w:val="32"/>
                <w:szCs w:val="32"/>
              </w:rPr>
            </w:rPrChange>
          </w:rPr>
          <w:delText>十</w:delText>
        </w:r>
      </w:del>
      <w:del w:id="341" w:author="谢浩然" w:date="2019-07-10T19:50:12Z">
        <w:r>
          <w:rPr>
            <w:rFonts w:hint="eastAsia" w:ascii="宋体" w:hAnsi="宋体" w:cs="Times New Roman"/>
            <w:sz w:val="32"/>
            <w:szCs w:val="32"/>
            <w:lang w:eastAsia="zh-CN"/>
            <w:rPrChange w:id="342" w:author="卢颖东" w:date="2019-05-07T10:29:00Z">
              <w:rPr>
                <w:rFonts w:hint="eastAsia" w:hAnsi="宋体" w:cs="Times New Roman"/>
                <w:sz w:val="32"/>
                <w:szCs w:val="32"/>
                <w:lang w:eastAsia="zh-CN"/>
              </w:rPr>
            </w:rPrChange>
          </w:rPr>
          <w:delText>九</w:delText>
        </w:r>
      </w:del>
      <w:del w:id="344" w:author="谢浩然" w:date="2019-07-10T19:50:12Z">
        <w:r>
          <w:rPr>
            <w:rFonts w:hint="eastAsia" w:ascii="宋体" w:hAnsi="宋体" w:eastAsia="仿宋_GB2312" w:cs="Times New Roman"/>
            <w:sz w:val="32"/>
            <w:szCs w:val="32"/>
            <w:rPrChange w:id="345" w:author="卢颖东" w:date="2019-05-07T10:29:00Z">
              <w:rPr>
                <w:rFonts w:hint="eastAsia" w:ascii="仿宋_GB2312" w:hAnsi="宋体" w:eastAsia="仿宋_GB2312" w:cs="Times New Roman"/>
                <w:sz w:val="32"/>
                <w:szCs w:val="32"/>
              </w:rPr>
            </w:rPrChange>
          </w:rPr>
          <w:delText>次会议于</w:delText>
        </w:r>
      </w:del>
      <w:del w:id="347" w:author="谢浩然" w:date="2019-07-10T19:50:12Z">
        <w:r>
          <w:rPr>
            <w:rFonts w:hint="eastAsia" w:ascii="宋体" w:hAnsi="宋体" w:eastAsia="宋体" w:cs="宋体"/>
            <w:sz w:val="32"/>
            <w:szCs w:val="32"/>
          </w:rPr>
          <w:delText>2018</w:delText>
        </w:r>
      </w:del>
      <w:del w:id="348" w:author="谢浩然" w:date="2019-07-10T19:50:12Z">
        <w:r>
          <w:rPr>
            <w:rFonts w:hint="eastAsia" w:ascii="宋体" w:hAnsi="宋体" w:eastAsia="仿宋_GB2312" w:cs="Times New Roman"/>
            <w:sz w:val="32"/>
            <w:szCs w:val="32"/>
            <w:rPrChange w:id="349" w:author="卢颖东" w:date="2019-05-07T10:29:00Z">
              <w:rPr>
                <w:rFonts w:hint="eastAsia" w:ascii="仿宋_GB2312" w:hAnsi="宋体" w:eastAsia="仿宋_GB2312" w:cs="Times New Roman"/>
                <w:sz w:val="32"/>
                <w:szCs w:val="32"/>
              </w:rPr>
            </w:rPrChange>
          </w:rPr>
          <w:delText>年</w:delText>
        </w:r>
      </w:del>
      <w:del w:id="351" w:author="谢浩然" w:date="2019-07-10T19:50:12Z">
        <w:r>
          <w:rPr>
            <w:rFonts w:hint="eastAsia" w:ascii="宋体" w:hAnsi="宋体" w:eastAsia="宋体" w:cs="宋体"/>
            <w:sz w:val="32"/>
            <w:szCs w:val="32"/>
            <w:lang w:val="en-US" w:eastAsia="zh-CN"/>
          </w:rPr>
          <w:delText>12</w:delText>
        </w:r>
      </w:del>
      <w:del w:id="352" w:author="谢浩然" w:date="2019-07-10T19:50:12Z">
        <w:r>
          <w:rPr>
            <w:rFonts w:hint="eastAsia" w:ascii="宋体" w:hAnsi="宋体" w:eastAsia="仿宋_GB2312" w:cs="Times New Roman"/>
            <w:sz w:val="32"/>
            <w:szCs w:val="32"/>
            <w:rPrChange w:id="353" w:author="卢颖东" w:date="2019-05-07T10:29:00Z">
              <w:rPr>
                <w:rFonts w:hint="eastAsia" w:ascii="仿宋_GB2312" w:hAnsi="宋体" w:eastAsia="仿宋_GB2312" w:cs="Times New Roman"/>
                <w:sz w:val="32"/>
                <w:szCs w:val="32"/>
              </w:rPr>
            </w:rPrChange>
          </w:rPr>
          <w:delText>月</w:delText>
        </w:r>
      </w:del>
      <w:del w:id="355" w:author="谢浩然" w:date="2019-07-10T19:50:12Z">
        <w:r>
          <w:rPr>
            <w:rFonts w:hint="eastAsia" w:ascii="宋体" w:hAnsi="宋体" w:eastAsia="宋体" w:cs="宋体"/>
            <w:sz w:val="32"/>
            <w:szCs w:val="32"/>
          </w:rPr>
          <w:delText>27</w:delText>
        </w:r>
      </w:del>
      <w:del w:id="356" w:author="谢浩然" w:date="2019-07-10T19:50:12Z">
        <w:r>
          <w:rPr>
            <w:rFonts w:hint="eastAsia" w:ascii="宋体" w:hAnsi="宋体" w:eastAsia="仿宋_GB2312" w:cs="Times New Roman"/>
            <w:sz w:val="32"/>
            <w:szCs w:val="32"/>
            <w:rPrChange w:id="357" w:author="卢颖东" w:date="2019-05-07T10:29:00Z">
              <w:rPr>
                <w:rFonts w:hint="eastAsia" w:ascii="仿宋_GB2312" w:hAnsi="宋体" w:eastAsia="仿宋_GB2312" w:cs="Times New Roman"/>
                <w:sz w:val="32"/>
                <w:szCs w:val="32"/>
              </w:rPr>
            </w:rPrChange>
          </w:rPr>
          <w:delText>日通过，广东省第十</w:delText>
        </w:r>
      </w:del>
      <w:del w:id="359" w:author="谢浩然" w:date="2019-07-10T19:50:12Z">
        <w:r>
          <w:rPr>
            <w:rFonts w:hint="eastAsia" w:ascii="宋体" w:hAnsi="宋体" w:eastAsia="仿宋_GB2312" w:cs="Times New Roman"/>
            <w:sz w:val="32"/>
            <w:szCs w:val="32"/>
            <w:lang w:eastAsia="zh-CN"/>
            <w:rPrChange w:id="360" w:author="卢颖东" w:date="2019-05-07T10:29:00Z">
              <w:rPr>
                <w:rFonts w:hint="eastAsia" w:ascii="仿宋_GB2312" w:hAnsi="宋体" w:eastAsia="仿宋_GB2312" w:cs="Times New Roman"/>
                <w:sz w:val="32"/>
                <w:szCs w:val="32"/>
                <w:lang w:eastAsia="zh-CN"/>
              </w:rPr>
            </w:rPrChange>
          </w:rPr>
          <w:delText>三</w:delText>
        </w:r>
      </w:del>
      <w:del w:id="362" w:author="谢浩然" w:date="2019-07-10T19:50:12Z">
        <w:r>
          <w:rPr>
            <w:rFonts w:hint="eastAsia" w:ascii="宋体" w:hAnsi="宋体" w:eastAsia="仿宋_GB2312" w:cs="Times New Roman"/>
            <w:sz w:val="32"/>
            <w:szCs w:val="32"/>
            <w:rPrChange w:id="363" w:author="卢颖东" w:date="2019-05-07T10:29:00Z">
              <w:rPr>
                <w:rFonts w:hint="eastAsia" w:ascii="仿宋_GB2312" w:hAnsi="宋体" w:eastAsia="仿宋_GB2312" w:cs="Times New Roman"/>
                <w:sz w:val="32"/>
                <w:szCs w:val="32"/>
              </w:rPr>
            </w:rPrChange>
          </w:rPr>
          <w:delText>届人民代表大会常务委员会第</w:delText>
        </w:r>
      </w:del>
      <w:del w:id="365" w:author="谢浩然" w:date="2019-07-10T19:50:12Z">
        <w:r>
          <w:rPr>
            <w:rFonts w:hint="eastAsia" w:ascii="宋体" w:hAnsi="宋体" w:cs="Times New Roman"/>
            <w:sz w:val="32"/>
            <w:szCs w:val="32"/>
            <w:lang w:eastAsia="zh-CN"/>
            <w:rPrChange w:id="366" w:author="卢颖东" w:date="2019-05-07T10:29:00Z">
              <w:rPr>
                <w:rFonts w:hint="eastAsia" w:hAnsi="宋体" w:cs="Times New Roman"/>
                <w:sz w:val="32"/>
                <w:szCs w:val="32"/>
                <w:lang w:eastAsia="zh-CN"/>
              </w:rPr>
            </w:rPrChange>
          </w:rPr>
          <w:delText>十一</w:delText>
        </w:r>
      </w:del>
      <w:del w:id="368" w:author="谢浩然" w:date="2019-07-10T19:50:12Z">
        <w:r>
          <w:rPr>
            <w:rFonts w:hint="eastAsia" w:ascii="宋体" w:hAnsi="宋体" w:eastAsia="仿宋_GB2312" w:cs="Times New Roman"/>
            <w:sz w:val="32"/>
            <w:szCs w:val="32"/>
            <w:rPrChange w:id="369" w:author="卢颖东" w:date="2019-05-07T10:29:00Z">
              <w:rPr>
                <w:rFonts w:hint="eastAsia" w:ascii="仿宋_GB2312" w:hAnsi="宋体" w:eastAsia="仿宋_GB2312" w:cs="Times New Roman"/>
                <w:sz w:val="32"/>
                <w:szCs w:val="32"/>
              </w:rPr>
            </w:rPrChange>
          </w:rPr>
          <w:delText>次会议于</w:delText>
        </w:r>
      </w:del>
      <w:del w:id="371" w:author="谢浩然" w:date="2019-07-10T19:50:12Z">
        <w:r>
          <w:rPr>
            <w:rFonts w:hint="eastAsia" w:ascii="宋体" w:hAnsi="宋体" w:eastAsia="宋体" w:cs="宋体"/>
            <w:sz w:val="32"/>
            <w:szCs w:val="32"/>
          </w:rPr>
          <w:delText>2019</w:delText>
        </w:r>
      </w:del>
      <w:del w:id="372" w:author="谢浩然" w:date="2019-07-10T19:50:12Z">
        <w:r>
          <w:rPr>
            <w:rFonts w:hint="eastAsia" w:ascii="宋体" w:hAnsi="宋体" w:eastAsia="仿宋_GB2312" w:cs="Times New Roman"/>
            <w:sz w:val="32"/>
            <w:szCs w:val="32"/>
            <w:rPrChange w:id="373" w:author="卢颖东" w:date="2019-05-07T10:29:00Z">
              <w:rPr>
                <w:rFonts w:hint="eastAsia" w:ascii="仿宋_GB2312" w:hAnsi="宋体" w:eastAsia="仿宋_GB2312" w:cs="Times New Roman"/>
                <w:sz w:val="32"/>
                <w:szCs w:val="32"/>
              </w:rPr>
            </w:rPrChange>
          </w:rPr>
          <w:delText>年</w:delText>
        </w:r>
      </w:del>
      <w:del w:id="375" w:author="谢浩然" w:date="2019-07-10T19:50:12Z">
        <w:r>
          <w:rPr>
            <w:rFonts w:hint="eastAsia" w:ascii="宋体" w:hAnsi="宋体" w:eastAsia="宋体" w:cs="宋体"/>
            <w:sz w:val="32"/>
            <w:szCs w:val="32"/>
          </w:rPr>
          <w:delText>3</w:delText>
        </w:r>
      </w:del>
      <w:del w:id="376" w:author="谢浩然" w:date="2019-07-10T19:50:12Z">
        <w:r>
          <w:rPr>
            <w:rFonts w:hint="eastAsia" w:ascii="宋体" w:hAnsi="宋体" w:eastAsia="仿宋_GB2312" w:cs="Times New Roman"/>
            <w:sz w:val="32"/>
            <w:szCs w:val="32"/>
            <w:rPrChange w:id="377" w:author="卢颖东" w:date="2019-05-07T10:29:00Z">
              <w:rPr>
                <w:rFonts w:hint="eastAsia" w:ascii="仿宋_GB2312" w:hAnsi="宋体" w:eastAsia="仿宋_GB2312" w:cs="Times New Roman"/>
                <w:sz w:val="32"/>
                <w:szCs w:val="32"/>
              </w:rPr>
            </w:rPrChange>
          </w:rPr>
          <w:delText>月</w:delText>
        </w:r>
      </w:del>
      <w:del w:id="379" w:author="谢浩然" w:date="2019-07-10T19:50:12Z">
        <w:r>
          <w:rPr>
            <w:rFonts w:hint="eastAsia" w:ascii="宋体" w:hAnsi="宋体" w:eastAsia="宋体" w:cs="宋体"/>
            <w:sz w:val="32"/>
            <w:szCs w:val="32"/>
          </w:rPr>
          <w:delText>28</w:delText>
        </w:r>
      </w:del>
      <w:del w:id="380" w:author="谢浩然" w:date="2019-07-10T19:50:12Z">
        <w:r>
          <w:rPr>
            <w:rFonts w:hint="eastAsia" w:ascii="宋体" w:hAnsi="宋体" w:eastAsia="仿宋_GB2312" w:cs="Times New Roman"/>
            <w:sz w:val="32"/>
            <w:szCs w:val="32"/>
            <w:rPrChange w:id="381" w:author="卢颖东" w:date="2019-05-07T10:29:00Z">
              <w:rPr>
                <w:rFonts w:hint="eastAsia" w:ascii="仿宋_GB2312" w:hAnsi="宋体" w:eastAsia="仿宋_GB2312" w:cs="Times New Roman"/>
                <w:sz w:val="32"/>
                <w:szCs w:val="32"/>
              </w:rPr>
            </w:rPrChange>
          </w:rPr>
          <w:delText>日批准，</w:delText>
        </w:r>
      </w:del>
      <w:del w:id="383" w:author="谢浩然" w:date="2019-07-10T19:50:12Z">
        <w:r>
          <w:rPr>
            <w:rFonts w:ascii="宋体" w:hAnsi="宋体" w:eastAsia="仿宋_GB2312" w:cs="Times New Roman"/>
            <w:sz w:val="32"/>
            <w:szCs w:val="32"/>
            <w:rPrChange w:id="384" w:author="卢颖东" w:date="2019-05-07T10:29:00Z">
              <w:rPr>
                <w:rFonts w:ascii="仿宋_GB2312" w:hAnsi="宋体" w:eastAsia="仿宋_GB2312" w:cs="Times New Roman"/>
                <w:sz w:val="32"/>
                <w:szCs w:val="32"/>
              </w:rPr>
            </w:rPrChange>
          </w:rPr>
          <w:delText>现予公布。</w:delText>
        </w:r>
      </w:del>
    </w:p>
    <w:p>
      <w:pPr>
        <w:overflowPunct w:val="0"/>
        <w:spacing w:beforeLines="0" w:afterLines="0" w:line="590" w:lineRule="exact"/>
        <w:ind w:right="25"/>
        <w:jc w:val="right"/>
        <w:rPr>
          <w:del w:id="387" w:author="谢浩然" w:date="2019-07-10T19:50:12Z"/>
          <w:rFonts w:ascii="宋体" w:hAnsi="宋体" w:eastAsia="仿宋_GB2312"/>
        </w:rPr>
        <w:pPrChange w:id="386" w:author="卢颖东" w:date="2019-05-07T10:25:00Z">
          <w:pPr>
            <w:overflowPunct w:val="0"/>
            <w:spacing w:line="590" w:lineRule="exact"/>
            <w:ind w:right="25"/>
            <w:jc w:val="right"/>
          </w:pPr>
        </w:pPrChange>
      </w:pPr>
    </w:p>
    <w:p>
      <w:pPr>
        <w:overflowPunct w:val="0"/>
        <w:spacing w:beforeLines="0" w:afterLines="0" w:line="590" w:lineRule="exact"/>
        <w:ind w:right="25"/>
        <w:jc w:val="right"/>
        <w:rPr>
          <w:del w:id="389" w:author="谢浩然" w:date="2019-07-10T19:50:12Z"/>
          <w:rFonts w:ascii="宋体" w:hAnsi="宋体" w:eastAsia="仿宋_GB2312"/>
        </w:rPr>
        <w:pPrChange w:id="388" w:author="卢颖东" w:date="2019-05-07T10:25:00Z">
          <w:pPr>
            <w:overflowPunct w:val="0"/>
            <w:spacing w:line="590" w:lineRule="exact"/>
            <w:ind w:right="25"/>
            <w:jc w:val="right"/>
          </w:pPr>
        </w:pPrChange>
      </w:pPr>
    </w:p>
    <w:p>
      <w:pPr>
        <w:wordWrap w:val="0"/>
        <w:overflowPunct w:val="0"/>
        <w:spacing w:beforeLines="0" w:afterLines="0" w:line="590" w:lineRule="exact"/>
        <w:ind w:right="25"/>
        <w:jc w:val="right"/>
        <w:rPr>
          <w:del w:id="391" w:author="谢浩然" w:date="2019-07-10T19:50:12Z"/>
          <w:rFonts w:ascii="宋体" w:hAnsi="宋体" w:eastAsia="仿宋_GB2312"/>
          <w:lang w:val="en-US"/>
        </w:rPr>
        <w:pPrChange w:id="390" w:author="卢颖东" w:date="2019-05-07T10:25:00Z">
          <w:pPr>
            <w:wordWrap w:val="0"/>
            <w:overflowPunct w:val="0"/>
            <w:spacing w:line="590" w:lineRule="exact"/>
            <w:ind w:right="25"/>
            <w:jc w:val="right"/>
          </w:pPr>
        </w:pPrChange>
      </w:pPr>
      <w:del w:id="392" w:author="谢浩然" w:date="2019-07-10T19:50:12Z">
        <w:r>
          <w:rPr>
            <w:rFonts w:hint="eastAsia" w:ascii="宋体" w:hAnsi="宋体" w:cs="仿宋_GB2312"/>
            <w:lang w:eastAsia="zh-CN"/>
          </w:rPr>
          <w:delText>深圳</w:delText>
        </w:r>
      </w:del>
      <w:del w:id="393" w:author="谢浩然" w:date="2019-07-10T19:50:12Z">
        <w:r>
          <w:rPr>
            <w:rFonts w:hint="eastAsia" w:ascii="宋体" w:hAnsi="宋体" w:eastAsia="仿宋_GB2312" w:cs="仿宋_GB2312"/>
          </w:rPr>
          <w:delText>市人民代表大会常务委员会</w:delText>
        </w:r>
      </w:del>
      <w:del w:id="394" w:author="谢浩然" w:date="2019-07-10T19:50:12Z">
        <w:r>
          <w:rPr>
            <w:rFonts w:hint="eastAsia" w:ascii="宋体" w:hAnsi="宋体" w:cs="宋体"/>
            <w:lang w:val="en-US" w:eastAsia="zh-CN"/>
          </w:rPr>
          <w:delText xml:space="preserve">    </w:delText>
        </w:r>
      </w:del>
    </w:p>
    <w:p>
      <w:pPr>
        <w:overflowPunct w:val="0"/>
        <w:spacing w:beforeLines="0" w:afterLines="0" w:line="590" w:lineRule="exact"/>
        <w:ind w:right="685" w:firstLine="3840" w:firstLineChars="1215"/>
        <w:jc w:val="center"/>
        <w:rPr>
          <w:del w:id="396" w:author="谢浩然" w:date="2019-07-10T19:50:12Z"/>
          <w:rFonts w:ascii="宋体" w:hAnsi="宋体" w:eastAsia="仿宋_GB2312"/>
        </w:rPr>
        <w:pPrChange w:id="395" w:author="卢颖东" w:date="2019-05-07T10:25:00Z">
          <w:pPr>
            <w:overflowPunct w:val="0"/>
            <w:spacing w:line="590" w:lineRule="exact"/>
            <w:ind w:right="685" w:firstLine="3840" w:firstLineChars="1215"/>
            <w:jc w:val="center"/>
          </w:pPr>
        </w:pPrChange>
      </w:pPr>
      <w:del w:id="397" w:author="谢浩然" w:date="2019-07-10T19:50:12Z">
        <w:r>
          <w:rPr>
            <w:rFonts w:ascii="宋体" w:hAnsi="宋体" w:eastAsia="仿宋_GB2312" w:cs="宋体"/>
          </w:rPr>
          <w:delText>201</w:delText>
        </w:r>
      </w:del>
      <w:del w:id="398" w:author="谢浩然" w:date="2019-07-10T19:50:12Z">
        <w:r>
          <w:rPr>
            <w:rFonts w:hint="eastAsia" w:ascii="宋体" w:hAnsi="宋体" w:cs="宋体"/>
            <w:lang w:val="en-US" w:eastAsia="zh-CN"/>
          </w:rPr>
          <w:delText>9</w:delText>
        </w:r>
      </w:del>
      <w:del w:id="399" w:author="谢浩然" w:date="2019-07-10T19:50:12Z">
        <w:r>
          <w:rPr>
            <w:rFonts w:hint="eastAsia" w:ascii="宋体" w:hAnsi="宋体" w:eastAsia="仿宋_GB2312" w:cs="仿宋_GB2312"/>
          </w:rPr>
          <w:delText>年</w:delText>
        </w:r>
      </w:del>
      <w:del w:id="400" w:author="谢浩然" w:date="2019-07-10T19:50:12Z">
        <w:r>
          <w:rPr>
            <w:rFonts w:hint="eastAsia" w:ascii="宋体" w:hAnsi="宋体" w:cs="宋体"/>
            <w:lang w:val="en-US" w:eastAsia="zh-CN"/>
          </w:rPr>
          <w:delText>4</w:delText>
        </w:r>
      </w:del>
      <w:del w:id="401" w:author="谢浩然" w:date="2019-07-10T19:50:12Z">
        <w:r>
          <w:rPr>
            <w:rFonts w:hint="eastAsia" w:ascii="宋体" w:hAnsi="宋体" w:eastAsia="仿宋_GB2312" w:cs="仿宋_GB2312"/>
          </w:rPr>
          <w:delText>月</w:delText>
        </w:r>
      </w:del>
      <w:del w:id="402" w:author="谢浩然" w:date="2019-07-10T19:50:12Z">
        <w:r>
          <w:rPr>
            <w:rFonts w:hint="eastAsia" w:ascii="宋体" w:hAnsi="宋体" w:cs="仿宋_GB2312"/>
            <w:lang w:val="en-US" w:eastAsia="zh-CN"/>
          </w:rPr>
          <w:delText>1</w:delText>
        </w:r>
      </w:del>
      <w:del w:id="403" w:author="谢浩然" w:date="2019-07-10T19:50:12Z">
        <w:r>
          <w:rPr>
            <w:rFonts w:hint="eastAsia" w:ascii="宋体" w:hAnsi="宋体" w:cs="宋体"/>
            <w:lang w:val="en-US" w:eastAsia="zh-CN"/>
          </w:rPr>
          <w:delText>2</w:delText>
        </w:r>
      </w:del>
      <w:del w:id="404" w:author="谢浩然" w:date="2019-07-10T19:50:12Z">
        <w:r>
          <w:rPr>
            <w:rFonts w:hint="eastAsia" w:ascii="宋体" w:hAnsi="宋体" w:eastAsia="仿宋_GB2312" w:cs="仿宋_GB2312"/>
          </w:rPr>
          <w:delText>日</w:delText>
        </w:r>
      </w:del>
    </w:p>
    <w:p>
      <w:pPr>
        <w:wordWrap/>
        <w:overflowPunct w:val="0"/>
        <w:spacing w:beforeLines="0" w:afterLines="0" w:line="590" w:lineRule="exact"/>
        <w:ind w:right="641" w:rightChars="203"/>
        <w:jc w:val="both"/>
        <w:rPr>
          <w:del w:id="406" w:author="谢浩然" w:date="2019-07-10T19:50:12Z"/>
          <w:rFonts w:hint="eastAsia" w:ascii="宋体" w:hAnsi="宋体"/>
          <w:szCs w:val="32"/>
        </w:rPr>
        <w:pPrChange w:id="405" w:author="卢颖东" w:date="2019-05-07T10:25:00Z">
          <w:pPr>
            <w:wordWrap/>
            <w:overflowPunct w:val="0"/>
            <w:spacing w:line="590" w:lineRule="exact"/>
            <w:ind w:right="641" w:rightChars="203"/>
            <w:jc w:val="both"/>
          </w:pPr>
        </w:pPrChange>
      </w:pPr>
    </w:p>
    <w:p>
      <w:pPr>
        <w:overflowPunct w:val="0"/>
        <w:spacing w:beforeLines="0" w:afterLines="0" w:line="590" w:lineRule="exact"/>
        <w:jc w:val="center"/>
        <w:rPr>
          <w:del w:id="408" w:author="谢浩然" w:date="2019-07-10T19:50:12Z"/>
          <w:rFonts w:hint="eastAsia" w:ascii="宋体" w:hAnsi="宋体" w:eastAsia="宋体" w:cs="宋体"/>
          <w:szCs w:val="32"/>
        </w:rPr>
        <w:pPrChange w:id="407" w:author="卢颖东" w:date="2019-05-07T10:25:00Z">
          <w:pPr>
            <w:overflowPunct w:val="0"/>
            <w:spacing w:line="590" w:lineRule="exact"/>
            <w:jc w:val="center"/>
          </w:pPr>
        </w:pPrChange>
      </w:pPr>
      <w:del w:id="409" w:author="谢浩然" w:date="2019-07-10T19:50:12Z">
        <w:r>
          <w:rPr>
            <w:rFonts w:hint="eastAsia" w:ascii="宋体" w:hAnsi="宋体"/>
            <w:szCs w:val="32"/>
          </w:rPr>
          <w:br w:type="page"/>
        </w:r>
      </w:del>
    </w:p>
    <w:p>
      <w:pPr>
        <w:overflowPunct w:val="0"/>
        <w:spacing w:beforeLines="0" w:afterLines="0" w:line="590" w:lineRule="exact"/>
        <w:jc w:val="center"/>
        <w:rPr>
          <w:del w:id="411" w:author="谢浩然" w:date="2019-07-10T19:50:12Z"/>
          <w:rFonts w:hint="eastAsia" w:ascii="宋体" w:hAnsi="宋体" w:eastAsia="宋体" w:cs="宋体"/>
          <w:szCs w:val="32"/>
        </w:rPr>
        <w:pPrChange w:id="410" w:author="卢颖东" w:date="2019-05-07T10:25:00Z">
          <w:pPr>
            <w:overflowPunct w:val="0"/>
            <w:spacing w:line="590" w:lineRule="exact"/>
            <w:jc w:val="center"/>
          </w:pPr>
        </w:pPrChange>
      </w:pPr>
    </w:p>
    <w:p>
      <w:pPr>
        <w:spacing w:line="590" w:lineRule="exact"/>
        <w:jc w:val="center"/>
        <w:rPr>
          <w:del w:id="413" w:author="谢浩然" w:date="2019-07-10T19:50:12Z"/>
          <w:rFonts w:hint="eastAsia" w:ascii="宋体" w:hAnsi="宋体" w:eastAsia="宋体" w:cs="宋体"/>
          <w:spacing w:val="-2"/>
          <w:sz w:val="44"/>
          <w:szCs w:val="44"/>
        </w:rPr>
        <w:pPrChange w:id="412" w:author="卢颖东" w:date="2019-05-07T10:25:00Z">
          <w:pPr>
            <w:spacing w:line="560" w:lineRule="exact"/>
            <w:jc w:val="center"/>
          </w:pPr>
        </w:pPrChange>
      </w:pPr>
      <w:del w:id="414" w:author="谢浩然" w:date="2019-07-10T19:50:12Z">
        <w:r>
          <w:rPr>
            <w:rFonts w:hint="eastAsia" w:ascii="宋体" w:hAnsi="宋体" w:eastAsia="宋体" w:cs="宋体"/>
            <w:spacing w:val="-2"/>
            <w:sz w:val="44"/>
            <w:szCs w:val="44"/>
          </w:rPr>
          <w:delText>深圳市人民代表大会常务委员会关于修改</w:delText>
        </w:r>
      </w:del>
    </w:p>
    <w:p>
      <w:pPr>
        <w:spacing w:line="590" w:lineRule="exact"/>
        <w:jc w:val="center"/>
        <w:rPr>
          <w:del w:id="416" w:author="谢浩然" w:date="2019-07-10T19:50:12Z"/>
          <w:rFonts w:hint="eastAsia" w:ascii="宋体" w:hAnsi="宋体" w:eastAsia="楷体_GB2312" w:cs="楷体_GB2312"/>
          <w:color w:val="000000"/>
          <w:szCs w:val="32"/>
        </w:rPr>
        <w:pPrChange w:id="415" w:author="卢颖东" w:date="2019-05-07T10:25:00Z">
          <w:pPr>
            <w:spacing w:line="560" w:lineRule="exact"/>
            <w:jc w:val="center"/>
          </w:pPr>
        </w:pPrChange>
      </w:pPr>
      <w:del w:id="417" w:author="谢浩然" w:date="2019-07-10T19:50:12Z">
        <w:r>
          <w:rPr>
            <w:rFonts w:hint="eastAsia" w:ascii="宋体" w:hAnsi="宋体" w:eastAsia="宋体" w:cs="宋体"/>
            <w:spacing w:val="-2"/>
            <w:sz w:val="44"/>
            <w:szCs w:val="44"/>
          </w:rPr>
          <w:delText>《深圳市生态公益林条例》的决定</w:delText>
        </w:r>
      </w:del>
    </w:p>
    <w:p>
      <w:pPr>
        <w:spacing w:line="590" w:lineRule="exact"/>
        <w:ind w:firstLine="0" w:firstLineChars="0"/>
        <w:jc w:val="center"/>
        <w:rPr>
          <w:del w:id="419" w:author="谢浩然" w:date="2019-07-10T19:50:12Z"/>
          <w:rFonts w:hint="eastAsia" w:ascii="宋体" w:hAnsi="宋体" w:eastAsia="楷体_GB2312" w:cs="楷体_GB2312"/>
          <w:color w:val="000000"/>
          <w:spacing w:val="11"/>
          <w:szCs w:val="32"/>
          <w:rPrChange w:id="420" w:author="卢颖东" w:date="2019-05-07T10:29:00Z">
            <w:rPr>
              <w:del w:id="421" w:author="谢浩然" w:date="2019-07-10T19:50:12Z"/>
              <w:rFonts w:hint="eastAsia" w:ascii="楷体_GB2312" w:hAnsi="楷体_GB2312" w:eastAsia="楷体_GB2312" w:cs="楷体_GB2312"/>
              <w:color w:val="000000"/>
              <w:spacing w:val="11"/>
              <w:szCs w:val="32"/>
            </w:rPr>
          </w:rPrChange>
        </w:rPr>
        <w:pPrChange w:id="418" w:author="卢颖东" w:date="2019-05-07T10:26:00Z">
          <w:pPr>
            <w:spacing w:line="560" w:lineRule="exact"/>
            <w:jc w:val="center"/>
          </w:pPr>
        </w:pPrChange>
      </w:pPr>
      <w:del w:id="422" w:author="谢浩然" w:date="2019-07-10T19:50:12Z">
        <w:r>
          <w:rPr>
            <w:rFonts w:hint="eastAsia" w:ascii="宋体" w:hAnsi="宋体" w:eastAsia="楷体_GB2312" w:cs="楷体_GB2312"/>
            <w:color w:val="000000"/>
            <w:spacing w:val="11"/>
            <w:szCs w:val="32"/>
            <w:rPrChange w:id="423" w:author="卢颖东" w:date="2019-05-07T10:29:00Z">
              <w:rPr>
                <w:rFonts w:hint="eastAsia" w:ascii="楷体_GB2312" w:hAnsi="楷体_GB2312" w:eastAsia="楷体_GB2312" w:cs="楷体_GB2312"/>
                <w:color w:val="000000"/>
                <w:spacing w:val="11"/>
                <w:szCs w:val="32"/>
              </w:rPr>
            </w:rPrChange>
          </w:rPr>
          <w:delText>（</w:delText>
        </w:r>
      </w:del>
      <w:del w:id="425" w:author="谢浩然" w:date="2019-07-10T19:50:12Z">
        <w:r>
          <w:rPr>
            <w:rFonts w:hint="eastAsia" w:ascii="宋体" w:hAnsi="宋体" w:eastAsia="宋体" w:cs="宋体"/>
            <w:color w:val="000000"/>
            <w:spacing w:val="11"/>
            <w:szCs w:val="32"/>
          </w:rPr>
          <w:delText>2018</w:delText>
        </w:r>
      </w:del>
      <w:del w:id="426" w:author="谢浩然" w:date="2019-07-10T19:50:12Z">
        <w:r>
          <w:rPr>
            <w:rFonts w:hint="eastAsia" w:ascii="宋体" w:hAnsi="宋体" w:eastAsia="楷体_GB2312" w:cs="楷体_GB2312"/>
            <w:color w:val="000000"/>
            <w:spacing w:val="11"/>
            <w:szCs w:val="32"/>
            <w:rPrChange w:id="427" w:author="卢颖东" w:date="2019-05-07T10:29:00Z">
              <w:rPr>
                <w:rFonts w:hint="eastAsia" w:ascii="楷体_GB2312" w:hAnsi="楷体_GB2312" w:eastAsia="楷体_GB2312" w:cs="楷体_GB2312"/>
                <w:color w:val="000000"/>
                <w:spacing w:val="11"/>
                <w:szCs w:val="32"/>
              </w:rPr>
            </w:rPrChange>
          </w:rPr>
          <w:delText>年</w:delText>
        </w:r>
      </w:del>
      <w:del w:id="429" w:author="谢浩然" w:date="2019-07-10T19:50:12Z">
        <w:r>
          <w:rPr>
            <w:rFonts w:hint="eastAsia" w:ascii="宋体" w:hAnsi="宋体" w:eastAsia="宋体" w:cs="宋体"/>
            <w:color w:val="000000"/>
            <w:spacing w:val="11"/>
            <w:szCs w:val="32"/>
          </w:rPr>
          <w:delText>12</w:delText>
        </w:r>
      </w:del>
      <w:del w:id="430" w:author="谢浩然" w:date="2019-07-10T19:50:12Z">
        <w:r>
          <w:rPr>
            <w:rFonts w:hint="eastAsia" w:ascii="宋体" w:hAnsi="宋体" w:eastAsia="楷体_GB2312" w:cs="楷体_GB2312"/>
            <w:color w:val="000000"/>
            <w:spacing w:val="11"/>
            <w:szCs w:val="32"/>
            <w:rPrChange w:id="431" w:author="卢颖东" w:date="2019-05-07T10:29:00Z">
              <w:rPr>
                <w:rFonts w:hint="eastAsia" w:ascii="楷体_GB2312" w:hAnsi="楷体_GB2312" w:eastAsia="楷体_GB2312" w:cs="楷体_GB2312"/>
                <w:color w:val="000000"/>
                <w:spacing w:val="11"/>
                <w:szCs w:val="32"/>
              </w:rPr>
            </w:rPrChange>
          </w:rPr>
          <w:delText>月</w:delText>
        </w:r>
      </w:del>
      <w:del w:id="433" w:author="谢浩然" w:date="2019-07-10T19:50:12Z">
        <w:r>
          <w:rPr>
            <w:rFonts w:hint="eastAsia" w:ascii="宋体" w:hAnsi="宋体" w:eastAsia="宋体" w:cs="宋体"/>
            <w:color w:val="000000"/>
            <w:spacing w:val="11"/>
            <w:szCs w:val="32"/>
          </w:rPr>
          <w:delText>27</w:delText>
        </w:r>
      </w:del>
      <w:del w:id="434" w:author="谢浩然" w:date="2019-07-10T19:50:12Z">
        <w:r>
          <w:rPr>
            <w:rFonts w:hint="eastAsia" w:ascii="宋体" w:hAnsi="宋体" w:eastAsia="楷体_GB2312" w:cs="楷体_GB2312"/>
            <w:color w:val="000000"/>
            <w:spacing w:val="11"/>
            <w:szCs w:val="32"/>
            <w:rPrChange w:id="435" w:author="卢颖东" w:date="2019-05-07T10:29:00Z">
              <w:rPr>
                <w:rFonts w:hint="eastAsia" w:ascii="楷体_GB2312" w:hAnsi="楷体_GB2312" w:eastAsia="楷体_GB2312" w:cs="楷体_GB2312"/>
                <w:color w:val="000000"/>
                <w:spacing w:val="11"/>
                <w:szCs w:val="32"/>
              </w:rPr>
            </w:rPrChange>
          </w:rPr>
          <w:delText>日深圳市第六届人民代表大会</w:delText>
        </w:r>
      </w:del>
    </w:p>
    <w:p>
      <w:pPr>
        <w:spacing w:line="590" w:lineRule="exact"/>
        <w:jc w:val="center"/>
        <w:rPr>
          <w:ins w:id="438" w:author="卢颖东" w:date="2019-05-07T10:26:00Z"/>
          <w:del w:id="439" w:author="谢浩然" w:date="2019-07-10T19:50:12Z"/>
          <w:rFonts w:hint="eastAsia" w:ascii="宋体" w:hAnsi="宋体" w:eastAsia="楷体_GB2312" w:cs="楷体_GB2312"/>
          <w:color w:val="000000"/>
          <w:spacing w:val="-11"/>
          <w:szCs w:val="32"/>
          <w:rPrChange w:id="440" w:author="卢颖东" w:date="2019-05-07T10:29:00Z">
            <w:rPr>
              <w:ins w:id="441" w:author="卢颖东" w:date="2019-05-07T10:26:00Z"/>
              <w:del w:id="442" w:author="谢浩然" w:date="2019-07-10T19:50:12Z"/>
              <w:rFonts w:hint="eastAsia" w:ascii="楷体_GB2312" w:hAnsi="楷体_GB2312" w:eastAsia="楷体_GB2312" w:cs="楷体_GB2312"/>
              <w:color w:val="000000"/>
              <w:spacing w:val="-11"/>
              <w:szCs w:val="32"/>
            </w:rPr>
          </w:rPrChange>
        </w:rPr>
        <w:pPrChange w:id="437" w:author="卢颖东" w:date="2019-05-07T10:26:00Z">
          <w:pPr>
            <w:spacing w:line="560" w:lineRule="exact"/>
            <w:jc w:val="center"/>
          </w:pPr>
        </w:pPrChange>
      </w:pPr>
      <w:del w:id="443" w:author="谢浩然" w:date="2019-07-10T19:50:12Z">
        <w:r>
          <w:rPr>
            <w:rFonts w:hint="eastAsia" w:ascii="宋体" w:hAnsi="宋体" w:eastAsia="楷体_GB2312" w:cs="楷体_GB2312"/>
            <w:color w:val="000000"/>
            <w:spacing w:val="11"/>
            <w:szCs w:val="32"/>
            <w:rPrChange w:id="444" w:author="卢颖东" w:date="2019-05-07T10:29:00Z">
              <w:rPr>
                <w:rFonts w:hint="eastAsia" w:ascii="楷体_GB2312" w:hAnsi="楷体_GB2312" w:eastAsia="楷体_GB2312" w:cs="楷体_GB2312"/>
                <w:color w:val="000000"/>
                <w:spacing w:val="11"/>
                <w:szCs w:val="32"/>
              </w:rPr>
            </w:rPrChange>
          </w:rPr>
          <w:delText>常务</w:delText>
        </w:r>
      </w:del>
      <w:del w:id="446" w:author="谢浩然" w:date="2019-07-10T19:50:12Z">
        <w:r>
          <w:rPr>
            <w:rFonts w:hint="eastAsia" w:ascii="宋体" w:hAnsi="宋体" w:eastAsia="楷体_GB2312" w:cs="楷体_GB2312"/>
            <w:color w:val="000000"/>
            <w:spacing w:val="-11"/>
            <w:szCs w:val="32"/>
            <w:rPrChange w:id="447" w:author="卢颖东" w:date="2019-05-07T10:29:00Z">
              <w:rPr>
                <w:rFonts w:hint="eastAsia" w:ascii="楷体_GB2312" w:hAnsi="楷体_GB2312" w:eastAsia="楷体_GB2312" w:cs="楷体_GB2312"/>
                <w:color w:val="000000"/>
                <w:spacing w:val="-11"/>
                <w:szCs w:val="32"/>
              </w:rPr>
            </w:rPrChange>
          </w:rPr>
          <w:delText>委员会</w:delText>
        </w:r>
      </w:del>
    </w:p>
    <w:p>
      <w:pPr>
        <w:spacing w:line="590" w:lineRule="exact"/>
        <w:jc w:val="center"/>
        <w:rPr>
          <w:del w:id="450" w:author="谢浩然" w:date="2019-07-10T19:50:12Z"/>
          <w:rFonts w:hint="eastAsia" w:ascii="宋体" w:hAnsi="宋体" w:eastAsia="楷体_GB2312" w:cs="楷体_GB2312"/>
          <w:color w:val="000000"/>
          <w:spacing w:val="-11"/>
          <w:szCs w:val="32"/>
          <w:lang w:val="en-US" w:eastAsia="zh-CN"/>
          <w:rPrChange w:id="451" w:author="卢颖东" w:date="2019-05-07T10:29:00Z">
            <w:rPr>
              <w:del w:id="452" w:author="谢浩然" w:date="2019-07-10T19:50:12Z"/>
              <w:rFonts w:hint="eastAsia" w:ascii="楷体_GB2312" w:hAnsi="楷体_GB2312" w:eastAsia="楷体_GB2312" w:cs="楷体_GB2312"/>
              <w:color w:val="000000"/>
              <w:spacing w:val="-11"/>
              <w:szCs w:val="32"/>
              <w:lang w:val="en-US" w:eastAsia="zh-CN"/>
            </w:rPr>
          </w:rPrChange>
        </w:rPr>
        <w:pPrChange w:id="449" w:author="卢颖东" w:date="2019-05-07T10:26:00Z">
          <w:pPr>
            <w:spacing w:line="560" w:lineRule="exact"/>
            <w:jc w:val="center"/>
          </w:pPr>
        </w:pPrChange>
      </w:pPr>
      <w:del w:id="453" w:author="谢浩然" w:date="2019-07-10T19:50:12Z">
        <w:r>
          <w:rPr>
            <w:rFonts w:hint="eastAsia" w:ascii="宋体" w:hAnsi="宋体" w:eastAsia="楷体_GB2312" w:cs="楷体_GB2312"/>
            <w:color w:val="000000"/>
            <w:spacing w:val="-11"/>
            <w:szCs w:val="32"/>
            <w:rPrChange w:id="454" w:author="卢颖东" w:date="2019-05-07T10:29:00Z">
              <w:rPr>
                <w:rFonts w:hint="eastAsia" w:ascii="楷体_GB2312" w:hAnsi="楷体_GB2312" w:eastAsia="楷体_GB2312" w:cs="楷体_GB2312"/>
                <w:color w:val="000000"/>
                <w:spacing w:val="-11"/>
                <w:szCs w:val="32"/>
              </w:rPr>
            </w:rPrChange>
          </w:rPr>
          <w:delText>第二十九次会议通过</w:delText>
        </w:r>
      </w:del>
      <w:ins w:id="456" w:author="卢颖东" w:date="2019-05-09T14:22:00Z">
        <w:del w:id="457" w:author="谢浩然" w:date="2019-07-10T19:50:12Z">
          <w:r>
            <w:rPr>
              <w:rFonts w:hint="eastAsia" w:ascii="宋体" w:hAnsi="宋体" w:eastAsia="楷体_GB2312" w:cs="楷体_GB2312"/>
              <w:color w:val="000000"/>
              <w:spacing w:val="-11"/>
              <w:szCs w:val="32"/>
              <w:lang w:val="en-US" w:eastAsia="zh-CN"/>
            </w:rPr>
            <w:delText xml:space="preserve">  </w:delText>
          </w:r>
        </w:del>
      </w:ins>
    </w:p>
    <w:p>
      <w:pPr>
        <w:spacing w:line="590" w:lineRule="exact"/>
        <w:jc w:val="center"/>
        <w:rPr>
          <w:ins w:id="459" w:author="卢颖东" w:date="2019-05-07T10:26:00Z"/>
          <w:del w:id="460" w:author="谢浩然" w:date="2019-07-10T19:50:12Z"/>
          <w:rFonts w:hint="eastAsia" w:ascii="宋体" w:hAnsi="宋体" w:eastAsia="楷体_GB2312" w:cs="楷体_GB2312"/>
          <w:color w:val="000000"/>
          <w:szCs w:val="32"/>
          <w:rPrChange w:id="461" w:author="卢颖东" w:date="2019-05-07T10:29:00Z">
            <w:rPr>
              <w:ins w:id="462" w:author="卢颖东" w:date="2019-05-07T10:26:00Z"/>
              <w:del w:id="463" w:author="谢浩然" w:date="2019-07-10T19:50:12Z"/>
              <w:rFonts w:hint="eastAsia" w:ascii="楷体_GB2312" w:hAnsi="楷体_GB2312" w:eastAsia="楷体_GB2312" w:cs="楷体_GB2312"/>
              <w:color w:val="000000"/>
              <w:szCs w:val="32"/>
            </w:rPr>
          </w:rPrChange>
        </w:rPr>
        <w:pPrChange w:id="458" w:author="卢颖东" w:date="2019-05-07T10:26:00Z">
          <w:pPr>
            <w:spacing w:line="560" w:lineRule="exact"/>
            <w:jc w:val="center"/>
          </w:pPr>
        </w:pPrChange>
      </w:pPr>
      <w:del w:id="464" w:author="谢浩然" w:date="2019-07-10T19:50:12Z">
        <w:r>
          <w:rPr>
            <w:rFonts w:hint="eastAsia" w:ascii="宋体" w:hAnsi="宋体" w:eastAsia="宋体" w:cs="宋体"/>
            <w:color w:val="000000"/>
            <w:spacing w:val="-11"/>
            <w:szCs w:val="32"/>
          </w:rPr>
          <w:delText>2019</w:delText>
        </w:r>
      </w:del>
      <w:del w:id="465" w:author="谢浩然" w:date="2019-07-10T19:50:12Z">
        <w:r>
          <w:rPr>
            <w:rFonts w:hint="eastAsia" w:ascii="宋体" w:hAnsi="宋体" w:eastAsia="楷体_GB2312" w:cs="楷体_GB2312"/>
            <w:color w:val="000000"/>
            <w:spacing w:val="-11"/>
            <w:szCs w:val="32"/>
            <w:rPrChange w:id="466" w:author="卢颖东" w:date="2019-05-07T10:29:00Z">
              <w:rPr>
                <w:rFonts w:hint="eastAsia" w:ascii="楷体_GB2312" w:hAnsi="楷体_GB2312" w:eastAsia="楷体_GB2312" w:cs="楷体_GB2312"/>
                <w:color w:val="000000"/>
                <w:spacing w:val="-11"/>
                <w:szCs w:val="32"/>
              </w:rPr>
            </w:rPrChange>
          </w:rPr>
          <w:delText>年</w:delText>
        </w:r>
      </w:del>
      <w:del w:id="468" w:author="谢浩然" w:date="2019-07-10T19:50:12Z">
        <w:r>
          <w:rPr>
            <w:rFonts w:hint="eastAsia" w:ascii="宋体" w:hAnsi="宋体" w:eastAsia="宋体" w:cs="宋体"/>
            <w:color w:val="000000"/>
            <w:spacing w:val="-11"/>
            <w:szCs w:val="32"/>
          </w:rPr>
          <w:delText>3</w:delText>
        </w:r>
      </w:del>
      <w:del w:id="469" w:author="谢浩然" w:date="2019-07-10T19:50:12Z">
        <w:r>
          <w:rPr>
            <w:rFonts w:hint="eastAsia" w:ascii="宋体" w:hAnsi="宋体" w:eastAsia="楷体_GB2312" w:cs="楷体_GB2312"/>
            <w:color w:val="000000"/>
            <w:spacing w:val="-11"/>
            <w:szCs w:val="32"/>
            <w:rPrChange w:id="470" w:author="卢颖东" w:date="2019-05-07T10:29:00Z">
              <w:rPr>
                <w:rFonts w:hint="eastAsia" w:ascii="楷体_GB2312" w:hAnsi="楷体_GB2312" w:eastAsia="楷体_GB2312" w:cs="楷体_GB2312"/>
                <w:color w:val="000000"/>
                <w:spacing w:val="-11"/>
                <w:szCs w:val="32"/>
              </w:rPr>
            </w:rPrChange>
          </w:rPr>
          <w:delText>月</w:delText>
        </w:r>
      </w:del>
      <w:del w:id="472" w:author="谢浩然" w:date="2019-07-10T19:50:12Z">
        <w:r>
          <w:rPr>
            <w:rFonts w:hint="eastAsia" w:ascii="宋体" w:hAnsi="宋体" w:eastAsia="宋体" w:cs="宋体"/>
            <w:color w:val="000000"/>
            <w:spacing w:val="-11"/>
            <w:szCs w:val="32"/>
          </w:rPr>
          <w:delText>28</w:delText>
        </w:r>
      </w:del>
      <w:del w:id="473" w:author="谢浩然" w:date="2019-07-10T19:50:12Z">
        <w:r>
          <w:rPr>
            <w:rFonts w:hint="eastAsia" w:ascii="宋体" w:hAnsi="宋体" w:eastAsia="楷体_GB2312" w:cs="楷体_GB2312"/>
            <w:color w:val="000000"/>
            <w:spacing w:val="-11"/>
            <w:szCs w:val="32"/>
            <w:rPrChange w:id="474" w:author="卢颖东" w:date="2019-05-07T10:29:00Z">
              <w:rPr>
                <w:rFonts w:hint="eastAsia" w:ascii="楷体_GB2312" w:hAnsi="楷体_GB2312" w:eastAsia="楷体_GB2312" w:cs="楷体_GB2312"/>
                <w:color w:val="000000"/>
                <w:spacing w:val="-11"/>
                <w:szCs w:val="32"/>
              </w:rPr>
            </w:rPrChange>
          </w:rPr>
          <w:delText>日广东省第十三届</w:delText>
        </w:r>
      </w:del>
      <w:del w:id="476" w:author="谢浩然" w:date="2019-07-10T19:50:12Z">
        <w:r>
          <w:rPr>
            <w:rFonts w:hint="eastAsia" w:ascii="宋体" w:hAnsi="宋体" w:eastAsia="楷体_GB2312" w:cs="楷体_GB2312"/>
            <w:color w:val="000000"/>
            <w:szCs w:val="32"/>
            <w:rPrChange w:id="477" w:author="卢颖东" w:date="2019-05-07T10:29:00Z">
              <w:rPr>
                <w:rFonts w:hint="eastAsia" w:ascii="楷体_GB2312" w:hAnsi="楷体_GB2312" w:eastAsia="楷体_GB2312" w:cs="楷体_GB2312"/>
                <w:color w:val="000000"/>
                <w:szCs w:val="32"/>
              </w:rPr>
            </w:rPrChange>
          </w:rPr>
          <w:delText>人民</w:delText>
        </w:r>
      </w:del>
    </w:p>
    <w:p>
      <w:pPr>
        <w:spacing w:line="590" w:lineRule="exact"/>
        <w:jc w:val="center"/>
        <w:rPr>
          <w:del w:id="480" w:author="谢浩然" w:date="2019-07-10T19:50:12Z"/>
          <w:rFonts w:hint="eastAsia" w:ascii="宋体" w:hAnsi="宋体" w:eastAsia="楷体_GB2312" w:cs="楷体_GB2312"/>
          <w:color w:val="000000"/>
          <w:szCs w:val="32"/>
          <w:rPrChange w:id="481" w:author="卢颖东" w:date="2019-05-07T10:29:00Z">
            <w:rPr>
              <w:del w:id="482" w:author="谢浩然" w:date="2019-07-10T19:50:12Z"/>
              <w:rFonts w:hint="eastAsia" w:ascii="楷体_GB2312" w:hAnsi="楷体_GB2312" w:eastAsia="楷体_GB2312" w:cs="楷体_GB2312"/>
              <w:color w:val="000000"/>
              <w:szCs w:val="32"/>
            </w:rPr>
          </w:rPrChange>
        </w:rPr>
        <w:pPrChange w:id="479" w:author="卢颖东" w:date="2019-05-07T10:26:00Z">
          <w:pPr>
            <w:spacing w:line="560" w:lineRule="exact"/>
            <w:jc w:val="center"/>
          </w:pPr>
        </w:pPrChange>
      </w:pPr>
      <w:del w:id="483" w:author="谢浩然" w:date="2019-07-10T19:50:12Z">
        <w:r>
          <w:rPr>
            <w:rFonts w:hint="eastAsia" w:ascii="宋体" w:hAnsi="宋体" w:eastAsia="楷体_GB2312" w:cs="楷体_GB2312"/>
            <w:color w:val="000000"/>
            <w:szCs w:val="32"/>
            <w:rPrChange w:id="484" w:author="卢颖东" w:date="2019-05-07T10:29:00Z">
              <w:rPr>
                <w:rFonts w:hint="eastAsia" w:ascii="楷体_GB2312" w:hAnsi="楷体_GB2312" w:eastAsia="楷体_GB2312" w:cs="楷体_GB2312"/>
                <w:color w:val="000000"/>
                <w:szCs w:val="32"/>
              </w:rPr>
            </w:rPrChange>
          </w:rPr>
          <w:delText>代表大会</w:delText>
        </w:r>
      </w:del>
    </w:p>
    <w:p>
      <w:pPr>
        <w:spacing w:line="590" w:lineRule="exact"/>
        <w:jc w:val="center"/>
        <w:rPr>
          <w:del w:id="487" w:author="谢浩然" w:date="2019-07-10T19:50:12Z"/>
          <w:rFonts w:hint="eastAsia" w:ascii="宋体" w:hAnsi="宋体" w:eastAsia="楷体_GB2312" w:cs="楷体_GB2312"/>
          <w:color w:val="000000"/>
          <w:szCs w:val="32"/>
          <w:rPrChange w:id="488" w:author="卢颖东" w:date="2019-05-07T10:29:00Z">
            <w:rPr>
              <w:del w:id="489" w:author="谢浩然" w:date="2019-07-10T19:50:12Z"/>
              <w:rFonts w:hint="eastAsia" w:ascii="楷体_GB2312" w:hAnsi="楷体_GB2312" w:eastAsia="楷体_GB2312" w:cs="楷体_GB2312"/>
              <w:color w:val="000000"/>
              <w:szCs w:val="32"/>
            </w:rPr>
          </w:rPrChange>
        </w:rPr>
        <w:pPrChange w:id="486" w:author="卢颖东" w:date="2019-05-07T10:26:00Z">
          <w:pPr>
            <w:spacing w:line="560" w:lineRule="exact"/>
            <w:jc w:val="center"/>
          </w:pPr>
        </w:pPrChange>
      </w:pPr>
      <w:del w:id="490" w:author="谢浩然" w:date="2019-07-10T19:50:12Z">
        <w:r>
          <w:rPr>
            <w:rFonts w:hint="eastAsia" w:ascii="宋体" w:hAnsi="宋体" w:eastAsia="楷体_GB2312" w:cs="楷体_GB2312"/>
            <w:color w:val="000000"/>
            <w:szCs w:val="32"/>
            <w:rPrChange w:id="491" w:author="卢颖东" w:date="2019-05-07T10:29:00Z">
              <w:rPr>
                <w:rFonts w:hint="eastAsia" w:ascii="楷体_GB2312" w:hAnsi="楷体_GB2312" w:eastAsia="楷体_GB2312" w:cs="楷体_GB2312"/>
                <w:color w:val="000000"/>
                <w:szCs w:val="32"/>
              </w:rPr>
            </w:rPrChange>
          </w:rPr>
          <w:delText>常务委员会第十一次会议批准）</w:delText>
        </w:r>
      </w:del>
    </w:p>
    <w:p>
      <w:pPr>
        <w:spacing w:line="590" w:lineRule="exact"/>
        <w:rPr>
          <w:del w:id="494" w:author="谢浩然" w:date="2019-07-10T19:50:12Z"/>
          <w:rFonts w:hint="eastAsia" w:ascii="宋体" w:hAnsi="宋体" w:eastAsia="宋体" w:cs="Times New Roman"/>
          <w:b/>
          <w:sz w:val="44"/>
          <w:szCs w:val="44"/>
        </w:rPr>
        <w:pPrChange w:id="493" w:author="卢颖东" w:date="2019-05-07T10:25:00Z">
          <w:pPr>
            <w:spacing w:line="560" w:lineRule="exact"/>
          </w:pPr>
        </w:pPrChange>
      </w:pPr>
    </w:p>
    <w:p>
      <w:pPr>
        <w:pStyle w:val="2"/>
        <w:spacing w:line="590" w:lineRule="exact"/>
        <w:ind w:firstLine="640"/>
        <w:rPr>
          <w:del w:id="496" w:author="谢浩然" w:date="2019-07-10T19:50:12Z"/>
          <w:rFonts w:hint="eastAsia" w:ascii="宋体" w:hAnsi="宋体" w:cs="Times New Roman"/>
        </w:rPr>
        <w:pPrChange w:id="495" w:author="卢颖东" w:date="2019-05-07T10:25:00Z">
          <w:pPr>
            <w:pStyle w:val="2"/>
            <w:spacing w:line="560" w:lineRule="exact"/>
            <w:ind w:firstLine="640"/>
          </w:pPr>
        </w:pPrChange>
      </w:pPr>
      <w:del w:id="497" w:author="谢浩然" w:date="2019-07-10T19:50:12Z">
        <w:r>
          <w:rPr>
            <w:rFonts w:hint="eastAsia" w:ascii="宋体" w:hAnsi="宋体" w:eastAsia="仿宋_GB2312" w:cs="仿宋_GB2312"/>
            <w:rPrChange w:id="498" w:author="卢颖东" w:date="2019-05-07T10:29:00Z">
              <w:rPr>
                <w:rFonts w:hint="eastAsia" w:ascii="仿宋_GB2312" w:hAnsi="仿宋_GB2312" w:eastAsia="仿宋_GB2312" w:cs="仿宋_GB2312"/>
              </w:rPr>
            </w:rPrChange>
          </w:rPr>
          <w:delText>深圳市第六届人民代表大会常务委员会第二十九次会议决定,对《深圳市生态公益林条例》作如下修改：</w:delText>
        </w:r>
      </w:del>
    </w:p>
    <w:p>
      <w:pPr>
        <w:spacing w:line="590" w:lineRule="exact"/>
        <w:ind w:right="-58" w:firstLine="632" w:firstLineChars="200"/>
        <w:rPr>
          <w:del w:id="501" w:author="谢浩然" w:date="2019-07-10T19:50:12Z"/>
          <w:rFonts w:hint="eastAsia" w:ascii="宋体" w:hAnsi="宋体" w:cs="Times New Roman"/>
          <w:szCs w:val="32"/>
        </w:rPr>
        <w:pPrChange w:id="500" w:author="卢颖东" w:date="2019-05-07T10:25:00Z">
          <w:pPr>
            <w:spacing w:line="560" w:lineRule="exact"/>
            <w:ind w:right="-58" w:firstLine="632" w:firstLineChars="200"/>
          </w:pPr>
        </w:pPrChange>
      </w:pPr>
      <w:del w:id="502" w:author="谢浩然" w:date="2019-07-10T19:50:12Z">
        <w:r>
          <w:rPr>
            <w:rFonts w:hint="eastAsia" w:ascii="宋体" w:hAnsi="宋体" w:cs="Times New Roman"/>
            <w:szCs w:val="32"/>
          </w:rPr>
          <w:delText>一、将第五条第一款修改为：“任何组织和个人都有保护生态公益林的义务。对破坏生态公益林的行为，有权予以检举。”</w:delText>
        </w:r>
      </w:del>
    </w:p>
    <w:p>
      <w:pPr>
        <w:spacing w:line="590" w:lineRule="exact"/>
        <w:ind w:right="-58" w:firstLine="632" w:firstLineChars="200"/>
        <w:rPr>
          <w:del w:id="504" w:author="谢浩然" w:date="2019-07-10T19:50:12Z"/>
          <w:rFonts w:hint="eastAsia" w:ascii="宋体" w:hAnsi="宋体" w:cs="Times New Roman"/>
          <w:szCs w:val="32"/>
        </w:rPr>
        <w:pPrChange w:id="503" w:author="卢颖东" w:date="2019-05-07T10:25:00Z">
          <w:pPr>
            <w:spacing w:line="560" w:lineRule="exact"/>
            <w:ind w:right="-58" w:firstLine="632" w:firstLineChars="200"/>
          </w:pPr>
        </w:pPrChange>
      </w:pPr>
      <w:del w:id="505" w:author="谢浩然" w:date="2019-07-10T19:50:12Z">
        <w:r>
          <w:rPr>
            <w:rFonts w:hint="eastAsia" w:ascii="宋体" w:hAnsi="宋体" w:cs="Times New Roman"/>
            <w:szCs w:val="32"/>
          </w:rPr>
          <w:delText>二、将第十五条修改为：“</w:delText>
        </w:r>
      </w:del>
      <w:del w:id="506" w:author="谢浩然" w:date="2019-07-10T19:50:12Z">
        <w:r>
          <w:rPr>
            <w:rFonts w:hint="eastAsia" w:ascii="宋体" w:hAnsi="宋体" w:cs="Times New Roman"/>
            <w:spacing w:val="-8"/>
            <w:szCs w:val="20"/>
          </w:rPr>
          <w:delText>禁止在生态公益林区从事开垦、采石、采砂、采土、</w:delText>
        </w:r>
      </w:del>
      <w:del w:id="507" w:author="谢浩然" w:date="2019-07-10T19:50:12Z">
        <w:r>
          <w:rPr>
            <w:rFonts w:ascii="宋体" w:hAnsi="宋体" w:cs="Times New Roman"/>
            <w:spacing w:val="-8"/>
            <w:szCs w:val="20"/>
          </w:rPr>
          <w:delText>采种、采脂</w:delText>
        </w:r>
      </w:del>
      <w:del w:id="508" w:author="谢浩然" w:date="2019-07-10T19:50:12Z">
        <w:r>
          <w:rPr>
            <w:rFonts w:hint="eastAsia" w:ascii="宋体" w:hAnsi="宋体" w:cs="Times New Roman"/>
            <w:spacing w:val="-8"/>
            <w:szCs w:val="20"/>
          </w:rPr>
          <w:delText>、开矿、砍柴、放牧、狩猎、修建墓地以及其他毁林行为。</w:delText>
        </w:r>
      </w:del>
      <w:del w:id="509" w:author="谢浩然" w:date="2019-07-10T19:50:12Z">
        <w:r>
          <w:rPr>
            <w:rFonts w:hint="eastAsia" w:ascii="宋体" w:hAnsi="宋体" w:cs="Times New Roman"/>
            <w:szCs w:val="32"/>
          </w:rPr>
          <w:delText>”</w:delText>
        </w:r>
      </w:del>
    </w:p>
    <w:p>
      <w:pPr>
        <w:spacing w:line="590" w:lineRule="exact"/>
        <w:ind w:right="-58" w:firstLine="632" w:firstLineChars="200"/>
        <w:rPr>
          <w:del w:id="511" w:author="谢浩然" w:date="2019-07-10T19:50:12Z"/>
          <w:rFonts w:hint="eastAsia" w:ascii="宋体" w:hAnsi="宋体" w:cs="Times New Roman"/>
          <w:szCs w:val="32"/>
        </w:rPr>
        <w:pPrChange w:id="510" w:author="卢颖东" w:date="2019-05-07T10:25:00Z">
          <w:pPr>
            <w:spacing w:line="560" w:lineRule="exact"/>
            <w:ind w:right="-58" w:firstLine="632" w:firstLineChars="200"/>
          </w:pPr>
        </w:pPrChange>
      </w:pPr>
      <w:del w:id="512" w:author="谢浩然" w:date="2019-07-10T19:50:12Z">
        <w:r>
          <w:rPr>
            <w:rFonts w:hint="eastAsia" w:ascii="宋体" w:hAnsi="宋体" w:cs="Times New Roman"/>
            <w:szCs w:val="32"/>
          </w:rPr>
          <w:delText>三、将第二十条第二款修改为：“每年十月一日至次年四月三十日为森林特别防护期。在森林特别防护期内，应当遵守以下规定：</w:delText>
        </w:r>
      </w:del>
    </w:p>
    <w:p>
      <w:pPr>
        <w:spacing w:line="590" w:lineRule="exact"/>
        <w:ind w:right="-58" w:firstLine="632" w:firstLineChars="200"/>
        <w:rPr>
          <w:del w:id="514" w:author="谢浩然" w:date="2019-07-10T19:50:12Z"/>
          <w:rFonts w:hint="eastAsia" w:ascii="宋体" w:hAnsi="宋体" w:cs="Times New Roman"/>
          <w:szCs w:val="32"/>
        </w:rPr>
        <w:pPrChange w:id="513" w:author="卢颖东" w:date="2019-05-07T10:25:00Z">
          <w:pPr>
            <w:spacing w:line="560" w:lineRule="exact"/>
            <w:ind w:right="-58" w:firstLine="632" w:firstLineChars="200"/>
          </w:pPr>
        </w:pPrChange>
      </w:pPr>
      <w:del w:id="515" w:author="谢浩然" w:date="2019-07-10T19:50:12Z">
        <w:r>
          <w:rPr>
            <w:rFonts w:hint="eastAsia" w:ascii="宋体" w:hAnsi="宋体" w:cs="Times New Roman"/>
            <w:szCs w:val="32"/>
          </w:rPr>
          <w:delText>“（一）禁止在生态公益林内用火。因特殊情况需要用火的，应当经区以上森林防火指挥部或者其授权的机关批准，并严格遵守国家、省有关安全用火的规定；</w:delText>
        </w:r>
      </w:del>
    </w:p>
    <w:p>
      <w:pPr>
        <w:spacing w:line="590" w:lineRule="exact"/>
        <w:ind w:right="-58" w:firstLine="632" w:firstLineChars="200"/>
        <w:rPr>
          <w:del w:id="517" w:author="谢浩然" w:date="2019-07-10T19:50:12Z"/>
          <w:rFonts w:hint="eastAsia" w:ascii="宋体" w:hAnsi="宋体" w:cs="Times New Roman"/>
          <w:szCs w:val="32"/>
        </w:rPr>
        <w:pPrChange w:id="516" w:author="卢颖东" w:date="2019-05-07T10:25:00Z">
          <w:pPr>
            <w:spacing w:line="560" w:lineRule="exact"/>
            <w:ind w:right="-58" w:firstLine="632" w:firstLineChars="200"/>
          </w:pPr>
        </w:pPrChange>
      </w:pPr>
      <w:del w:id="518" w:author="谢浩然" w:date="2019-07-10T19:50:12Z">
        <w:r>
          <w:rPr>
            <w:rFonts w:hint="eastAsia" w:ascii="宋体" w:hAnsi="宋体" w:cs="Times New Roman"/>
            <w:szCs w:val="32"/>
          </w:rPr>
          <w:delText>“（二）各级森林防火指挥部、森林公安和当地公安机关应当组织人员，在生态公益林区防火重点山头、地段实施严密监控，对进入林区的人员和机动车辆进行检查，严防一切火种进入林区；</w:delText>
        </w:r>
      </w:del>
    </w:p>
    <w:p>
      <w:pPr>
        <w:spacing w:line="590" w:lineRule="exact"/>
        <w:ind w:right="-58" w:firstLine="632" w:firstLineChars="200"/>
        <w:rPr>
          <w:del w:id="520" w:author="谢浩然" w:date="2019-07-10T19:50:12Z"/>
          <w:rFonts w:hint="eastAsia" w:ascii="宋体" w:hAnsi="宋体" w:cs="仿宋_GB2312"/>
          <w:szCs w:val="32"/>
        </w:rPr>
        <w:pPrChange w:id="519" w:author="卢颖东" w:date="2019-05-07T10:25:00Z">
          <w:pPr>
            <w:spacing w:line="560" w:lineRule="exact"/>
            <w:ind w:right="-58" w:firstLine="632" w:firstLineChars="200"/>
          </w:pPr>
        </w:pPrChange>
      </w:pPr>
      <w:del w:id="521" w:author="谢浩然" w:date="2019-07-10T19:50:12Z">
        <w:r>
          <w:rPr>
            <w:rFonts w:hint="eastAsia" w:ascii="宋体" w:hAnsi="宋体" w:cs="Times New Roman"/>
            <w:szCs w:val="32"/>
          </w:rPr>
          <w:delText>“（三）广播、电视、报纸等新闻媒体应当及时刊播市气象部门发布的森林火险天气预报。”</w:delText>
        </w:r>
      </w:del>
    </w:p>
    <w:p>
      <w:pPr>
        <w:spacing w:beforeLines="0" w:afterLines="0" w:line="590" w:lineRule="exact"/>
        <w:ind w:right="0" w:firstLine="632" w:firstLineChars="200"/>
        <w:rPr>
          <w:del w:id="523" w:author="谢浩然" w:date="2019-07-10T19:50:12Z"/>
          <w:rFonts w:hint="eastAsia" w:ascii="宋体" w:hAnsi="宋体" w:cs="仿宋_GB2312"/>
          <w:szCs w:val="32"/>
        </w:rPr>
        <w:pPrChange w:id="522" w:author="卢颖东" w:date="2019-05-07T10:27:00Z">
          <w:pPr>
            <w:spacing w:line="560" w:lineRule="exact"/>
            <w:ind w:right="-58" w:firstLine="632" w:firstLineChars="200"/>
          </w:pPr>
        </w:pPrChange>
      </w:pPr>
      <w:del w:id="524" w:author="谢浩然" w:date="2019-07-10T19:50:12Z">
        <w:r>
          <w:rPr>
            <w:rFonts w:hint="eastAsia" w:ascii="宋体" w:hAnsi="宋体" w:cs="仿宋_GB2312"/>
            <w:szCs w:val="32"/>
          </w:rPr>
          <w:delText>第三款修改为：“法定节假日和民间传统节日视为森林特别防护期。”</w:delText>
        </w:r>
      </w:del>
    </w:p>
    <w:p>
      <w:pPr>
        <w:spacing w:beforeLines="0" w:afterLines="0" w:line="590" w:lineRule="exact"/>
        <w:ind w:right="0" w:firstLine="632" w:firstLineChars="200"/>
        <w:rPr>
          <w:del w:id="526" w:author="谢浩然" w:date="2019-07-10T19:50:12Z"/>
          <w:rFonts w:hint="eastAsia" w:ascii="宋体" w:hAnsi="宋体" w:cs="仿宋_GB2312"/>
          <w:szCs w:val="32"/>
        </w:rPr>
        <w:pPrChange w:id="525" w:author="卢颖东" w:date="2019-05-07T10:27:00Z">
          <w:pPr>
            <w:spacing w:line="560" w:lineRule="exact"/>
            <w:ind w:right="-58" w:firstLine="632" w:firstLineChars="200"/>
          </w:pPr>
        </w:pPrChange>
      </w:pPr>
      <w:del w:id="527" w:author="谢浩然" w:date="2019-07-10T19:50:12Z">
        <w:r>
          <w:rPr>
            <w:rFonts w:hint="eastAsia" w:ascii="宋体" w:hAnsi="宋体" w:cs="仿宋_GB2312"/>
            <w:szCs w:val="32"/>
          </w:rPr>
          <w:delText>四、将第二十六条修改为：“违反本条例第十四条规定，滥伐生态公益林的，由市、区林业主管部门责令补种砍伐株数五倍的树木，没收滥伐的林木或者变卖所得，并处砍伐林木价值三倍以上五倍以下罚款；盗伐生态公益林的，责令补种砍伐株数十倍的树木，没收盗伐的林木或者变卖所得，并处砍伐林木价值五倍以上十倍以下罚款；构成犯罪的，依法追究刑事责任。”</w:delText>
        </w:r>
      </w:del>
    </w:p>
    <w:p>
      <w:pPr>
        <w:spacing w:beforeLines="0" w:afterLines="0" w:line="590" w:lineRule="exact"/>
        <w:ind w:right="0" w:firstLine="632" w:firstLineChars="200"/>
        <w:rPr>
          <w:del w:id="529" w:author="谢浩然" w:date="2019-07-10T19:50:12Z"/>
          <w:rFonts w:hint="eastAsia" w:ascii="宋体" w:hAnsi="宋体" w:cs="仿宋_GB2312"/>
          <w:szCs w:val="32"/>
        </w:rPr>
        <w:pPrChange w:id="528" w:author="卢颖东" w:date="2019-05-07T10:27:00Z">
          <w:pPr>
            <w:spacing w:line="560" w:lineRule="exact"/>
            <w:ind w:right="-58" w:firstLine="632" w:firstLineChars="200"/>
          </w:pPr>
        </w:pPrChange>
      </w:pPr>
      <w:del w:id="530" w:author="谢浩然" w:date="2019-07-10T19:50:12Z">
        <w:r>
          <w:rPr>
            <w:rFonts w:hint="eastAsia" w:ascii="宋体" w:hAnsi="宋体" w:cs="仿宋_GB2312"/>
            <w:szCs w:val="32"/>
          </w:rPr>
          <w:delText>五、将第二十七条修改为：“违反本条例第十五条规定，在生态公益林区从事开垦、采石、采砂、采土、</w:delText>
        </w:r>
      </w:del>
      <w:del w:id="531" w:author="谢浩然" w:date="2019-07-10T19:50:12Z">
        <w:r>
          <w:rPr>
            <w:rFonts w:ascii="宋体" w:hAnsi="宋体" w:cs="仿宋_GB2312"/>
            <w:szCs w:val="32"/>
          </w:rPr>
          <w:delText>采种、采脂</w:delText>
        </w:r>
      </w:del>
      <w:del w:id="532" w:author="谢浩然" w:date="2019-07-10T19:50:12Z">
        <w:r>
          <w:rPr>
            <w:rFonts w:hint="eastAsia" w:ascii="宋体" w:hAnsi="宋体" w:cs="仿宋_GB2312"/>
            <w:szCs w:val="32"/>
          </w:rPr>
          <w:delText>、开矿、砍柴、放牧、狩猎、修建墓地以及其他毁林行为的，由市、区林业主管部门责令停止违法行为，补种毁林株数三倍的树木，并可以处毁坏林木价值二倍以上五倍以下罚款；造成损失的，依法承担赔偿责任。”</w:delText>
        </w:r>
      </w:del>
    </w:p>
    <w:p>
      <w:pPr>
        <w:spacing w:beforeLines="0" w:afterLines="0" w:line="590" w:lineRule="exact"/>
        <w:ind w:right="0" w:firstLine="632" w:firstLineChars="200"/>
        <w:rPr>
          <w:del w:id="534" w:author="谢浩然" w:date="2019-07-10T19:50:12Z"/>
          <w:rFonts w:hint="eastAsia" w:ascii="宋体" w:hAnsi="宋体" w:cs="仿宋_GB2312"/>
          <w:szCs w:val="32"/>
        </w:rPr>
        <w:pPrChange w:id="533" w:author="卢颖东" w:date="2019-05-07T10:27:00Z">
          <w:pPr>
            <w:spacing w:line="560" w:lineRule="exact"/>
            <w:ind w:right="-58" w:firstLine="632" w:firstLineChars="200"/>
          </w:pPr>
        </w:pPrChange>
      </w:pPr>
      <w:del w:id="535" w:author="谢浩然" w:date="2019-07-10T19:50:12Z">
        <w:r>
          <w:rPr>
            <w:rFonts w:hint="eastAsia" w:ascii="宋体" w:hAnsi="宋体" w:cs="仿宋_GB2312"/>
            <w:szCs w:val="32"/>
          </w:rPr>
          <w:delText>六、将第二十八条第一款修改为：“</w:delText>
        </w:r>
      </w:del>
      <w:del w:id="536" w:author="谢浩然" w:date="2019-07-10T19:50:12Z">
        <w:r>
          <w:rPr>
            <w:rFonts w:hint="eastAsia" w:ascii="宋体" w:hAnsi="宋体" w:cs="Times New Roman"/>
            <w:spacing w:val="-8"/>
            <w:szCs w:val="20"/>
          </w:rPr>
          <w:delText>违反本条例第十六条第一款规定，未经批准占用生态公益林地，或者将生态公益林用地改作商品林或其他用地，未造成毁林的，由市、区林业主管部门责令停止违法行为，限期恢复原状，并按照非法占用林地面积每平方米三十元的标准处以罚款；造成毁林的，由市、区林业主管部门责令补种毁坏株数三倍的树木，并处毁坏林木价值</w:delText>
        </w:r>
      </w:del>
      <w:del w:id="537" w:author="谢浩然" w:date="2019-07-10T19:50:12Z">
        <w:r>
          <w:rPr>
            <w:rFonts w:hint="eastAsia" w:ascii="宋体" w:hAnsi="宋体" w:cs="Times New Roman"/>
            <w:iCs/>
            <w:spacing w:val="-8"/>
            <w:szCs w:val="20"/>
          </w:rPr>
          <w:delText>二</w:delText>
        </w:r>
      </w:del>
      <w:del w:id="538" w:author="谢浩然" w:date="2019-07-10T19:50:12Z">
        <w:r>
          <w:rPr>
            <w:rFonts w:hint="eastAsia" w:ascii="宋体" w:hAnsi="宋体" w:cs="Times New Roman"/>
            <w:spacing w:val="-8"/>
            <w:szCs w:val="20"/>
          </w:rPr>
          <w:delText>倍以上五倍以下罚款。</w:delText>
        </w:r>
      </w:del>
      <w:del w:id="539" w:author="谢浩然" w:date="2019-07-10T19:50:12Z">
        <w:r>
          <w:rPr>
            <w:rFonts w:hint="eastAsia" w:ascii="宋体" w:hAnsi="宋体" w:cs="仿宋_GB2312"/>
            <w:szCs w:val="32"/>
          </w:rPr>
          <w:delText>”</w:delText>
        </w:r>
      </w:del>
    </w:p>
    <w:p>
      <w:pPr>
        <w:spacing w:beforeLines="0" w:afterLines="0" w:line="590" w:lineRule="exact"/>
        <w:ind w:firstLine="632" w:firstLineChars="200"/>
        <w:rPr>
          <w:del w:id="541" w:author="谢浩然" w:date="2019-07-10T19:50:12Z"/>
          <w:rFonts w:ascii="宋体" w:hAnsi="宋体" w:cs="Times New Roman"/>
          <w:spacing w:val="-8"/>
          <w:szCs w:val="20"/>
        </w:rPr>
        <w:pPrChange w:id="540" w:author="卢颖东" w:date="2019-05-07T10:27:00Z">
          <w:pPr>
            <w:spacing w:line="560" w:lineRule="exact"/>
            <w:ind w:firstLine="632" w:firstLineChars="200"/>
          </w:pPr>
        </w:pPrChange>
      </w:pPr>
      <w:del w:id="542" w:author="谢浩然" w:date="2019-07-10T19:50:12Z">
        <w:r>
          <w:rPr>
            <w:rFonts w:hint="eastAsia" w:ascii="宋体" w:hAnsi="宋体" w:cs="仿宋_GB2312"/>
            <w:szCs w:val="32"/>
          </w:rPr>
          <w:delText>七、将第三十条修改为：“</w:delText>
        </w:r>
      </w:del>
      <w:del w:id="543" w:author="谢浩然" w:date="2019-07-10T19:50:12Z">
        <w:r>
          <w:rPr>
            <w:rFonts w:hint="eastAsia" w:ascii="宋体" w:hAnsi="宋体" w:cs="Times New Roman"/>
            <w:spacing w:val="-8"/>
            <w:szCs w:val="20"/>
          </w:rPr>
          <w:delText>违反本条例规定，有下列情形之一的，由市、区林业主管部门责令停止违法行为，并处二百元以上五百元以下罚款；造成毁林损失的依法承担赔偿责任；构成犯罪的，依法追究刑事责任：</w:delText>
        </w:r>
      </w:del>
    </w:p>
    <w:p>
      <w:pPr>
        <w:spacing w:line="590" w:lineRule="exact"/>
        <w:rPr>
          <w:del w:id="545" w:author="谢浩然" w:date="2019-07-10T19:50:12Z"/>
          <w:rFonts w:ascii="宋体" w:hAnsi="宋体" w:cs="Times New Roman"/>
          <w:spacing w:val="-8"/>
          <w:szCs w:val="20"/>
        </w:rPr>
        <w:pPrChange w:id="544" w:author="卢颖东" w:date="2019-05-07T10:25:00Z">
          <w:pPr>
            <w:spacing w:line="560" w:lineRule="exact"/>
          </w:pPr>
        </w:pPrChange>
      </w:pPr>
      <w:del w:id="546" w:author="谢浩然" w:date="2019-07-10T19:50:12Z">
        <w:r>
          <w:rPr>
            <w:rFonts w:ascii="宋体" w:hAnsi="宋体" w:cs="Times New Roman"/>
            <w:spacing w:val="-8"/>
            <w:szCs w:val="20"/>
          </w:rPr>
          <w:delText xml:space="preserve">    </w:delText>
        </w:r>
      </w:del>
      <w:del w:id="547" w:author="谢浩然" w:date="2019-07-10T19:50:12Z">
        <w:r>
          <w:rPr>
            <w:rFonts w:hint="eastAsia" w:ascii="宋体" w:hAnsi="宋体" w:cs="Times New Roman"/>
            <w:spacing w:val="-8"/>
            <w:szCs w:val="20"/>
          </w:rPr>
          <w:delText>“（一）未经批准在生态公益林内用火，或者违反国家、省有关安全用火规定的；</w:delText>
        </w:r>
      </w:del>
    </w:p>
    <w:p>
      <w:pPr>
        <w:spacing w:line="590" w:lineRule="exact"/>
        <w:rPr>
          <w:del w:id="549" w:author="谢浩然" w:date="2019-07-10T19:50:12Z"/>
          <w:rFonts w:ascii="宋体" w:hAnsi="宋体" w:cs="Times New Roman"/>
          <w:spacing w:val="-8"/>
          <w:szCs w:val="20"/>
        </w:rPr>
        <w:pPrChange w:id="548" w:author="卢颖东" w:date="2019-05-07T10:25:00Z">
          <w:pPr>
            <w:spacing w:line="560" w:lineRule="exact"/>
          </w:pPr>
        </w:pPrChange>
      </w:pPr>
      <w:del w:id="550" w:author="谢浩然" w:date="2019-07-10T19:50:12Z">
        <w:r>
          <w:rPr>
            <w:rFonts w:ascii="宋体" w:hAnsi="宋体" w:cs="Times New Roman"/>
            <w:spacing w:val="-8"/>
            <w:szCs w:val="20"/>
          </w:rPr>
          <w:delText xml:space="preserve">    </w:delText>
        </w:r>
      </w:del>
      <w:del w:id="551" w:author="谢浩然" w:date="2019-07-10T19:50:12Z">
        <w:r>
          <w:rPr>
            <w:rFonts w:hint="eastAsia" w:ascii="宋体" w:hAnsi="宋体" w:cs="Times New Roman"/>
            <w:spacing w:val="-8"/>
            <w:szCs w:val="20"/>
          </w:rPr>
          <w:delText>“（二）不接受森林管理人员的安全检查，擅自携带火种进入林区的；</w:delText>
        </w:r>
      </w:del>
    </w:p>
    <w:p>
      <w:pPr>
        <w:spacing w:line="590" w:lineRule="exact"/>
        <w:rPr>
          <w:del w:id="553" w:author="谢浩然" w:date="2019-07-10T19:50:12Z"/>
          <w:rFonts w:ascii="宋体" w:hAnsi="宋体" w:cs="Times New Roman"/>
          <w:spacing w:val="-8"/>
          <w:szCs w:val="20"/>
        </w:rPr>
        <w:pPrChange w:id="552" w:author="卢颖东" w:date="2019-05-07T10:25:00Z">
          <w:pPr>
            <w:spacing w:line="560" w:lineRule="exact"/>
          </w:pPr>
        </w:pPrChange>
      </w:pPr>
      <w:del w:id="554" w:author="谢浩然" w:date="2019-07-10T19:50:12Z">
        <w:r>
          <w:rPr>
            <w:rFonts w:ascii="宋体" w:hAnsi="宋体" w:cs="Times New Roman"/>
            <w:spacing w:val="-8"/>
            <w:szCs w:val="20"/>
          </w:rPr>
          <w:delText xml:space="preserve">    </w:delText>
        </w:r>
      </w:del>
      <w:del w:id="555" w:author="谢浩然" w:date="2019-07-10T19:50:12Z">
        <w:r>
          <w:rPr>
            <w:rFonts w:hint="eastAsia" w:ascii="宋体" w:hAnsi="宋体" w:cs="Times New Roman"/>
            <w:spacing w:val="-8"/>
            <w:szCs w:val="20"/>
          </w:rPr>
          <w:delText>“（三）损坏森林防火设备、设施的；</w:delText>
        </w:r>
      </w:del>
    </w:p>
    <w:p>
      <w:pPr>
        <w:spacing w:line="590" w:lineRule="exact"/>
        <w:rPr>
          <w:del w:id="557" w:author="谢浩然" w:date="2019-07-10T19:50:12Z"/>
          <w:rFonts w:hint="eastAsia" w:ascii="宋体" w:hAnsi="宋体" w:cs="仿宋_GB2312"/>
          <w:szCs w:val="32"/>
        </w:rPr>
        <w:pPrChange w:id="556" w:author="卢颖东" w:date="2019-05-07T10:25:00Z">
          <w:pPr>
            <w:spacing w:line="560" w:lineRule="exact"/>
          </w:pPr>
        </w:pPrChange>
      </w:pPr>
      <w:del w:id="558" w:author="谢浩然" w:date="2019-07-10T19:50:12Z">
        <w:r>
          <w:rPr>
            <w:rFonts w:ascii="宋体" w:hAnsi="宋体" w:cs="Times New Roman"/>
            <w:spacing w:val="-8"/>
            <w:szCs w:val="20"/>
          </w:rPr>
          <w:delText xml:space="preserve">    </w:delText>
        </w:r>
      </w:del>
      <w:del w:id="559" w:author="谢浩然" w:date="2019-07-10T19:50:12Z">
        <w:r>
          <w:rPr>
            <w:rFonts w:hint="eastAsia" w:ascii="宋体" w:hAnsi="宋体" w:cs="Times New Roman"/>
            <w:spacing w:val="-8"/>
            <w:szCs w:val="20"/>
          </w:rPr>
          <w:delText>“（四）不服从森林防火指挥部的统一指挥，延误扑火时机，影响扑火救灾的。”</w:delText>
        </w:r>
      </w:del>
    </w:p>
    <w:p>
      <w:pPr>
        <w:spacing w:line="590" w:lineRule="exact"/>
        <w:ind w:right="-58" w:firstLine="632" w:firstLineChars="200"/>
        <w:rPr>
          <w:del w:id="561" w:author="谢浩然" w:date="2019-07-10T19:50:12Z"/>
          <w:rFonts w:hint="eastAsia" w:ascii="宋体" w:hAnsi="宋体" w:cs="仿宋_GB2312"/>
          <w:szCs w:val="32"/>
        </w:rPr>
        <w:pPrChange w:id="560" w:author="卢颖东" w:date="2019-05-07T10:25:00Z">
          <w:pPr>
            <w:spacing w:line="560" w:lineRule="exact"/>
            <w:ind w:right="-58" w:firstLine="632" w:firstLineChars="200"/>
          </w:pPr>
        </w:pPrChange>
      </w:pPr>
      <w:del w:id="562" w:author="谢浩然" w:date="2019-07-10T19:50:12Z">
        <w:r>
          <w:rPr>
            <w:rFonts w:hint="eastAsia" w:ascii="宋体" w:hAnsi="宋体" w:cs="仿宋_GB2312"/>
            <w:szCs w:val="32"/>
          </w:rPr>
          <w:delText>八、删去第三十四条。</w:delText>
        </w:r>
      </w:del>
    </w:p>
    <w:p>
      <w:pPr>
        <w:spacing w:line="590" w:lineRule="exact"/>
        <w:ind w:firstLine="632" w:firstLineChars="200"/>
        <w:rPr>
          <w:del w:id="564" w:author="谢浩然" w:date="2019-07-10T19:50:12Z"/>
          <w:rFonts w:ascii="宋体" w:hAnsi="宋体" w:cs="Times New Roman"/>
          <w:szCs w:val="32"/>
        </w:rPr>
        <w:pPrChange w:id="563" w:author="卢颖东" w:date="2019-05-07T10:25:00Z">
          <w:pPr>
            <w:spacing w:line="560" w:lineRule="exact"/>
            <w:ind w:firstLine="632" w:firstLineChars="200"/>
          </w:pPr>
        </w:pPrChange>
      </w:pPr>
      <w:del w:id="565" w:author="谢浩然" w:date="2019-07-10T19:50:12Z">
        <w:r>
          <w:rPr>
            <w:rFonts w:hint="eastAsia" w:ascii="宋体" w:hAnsi="宋体" w:cs="Times New Roman"/>
            <w:szCs w:val="32"/>
          </w:rPr>
          <w:delText>此外，还</w:delText>
        </w:r>
      </w:del>
      <w:del w:id="566" w:author="谢浩然" w:date="2019-07-10T19:50:12Z">
        <w:r>
          <w:rPr>
            <w:rFonts w:hint="eastAsia" w:ascii="宋体" w:hAnsi="宋体" w:cs="Times New Roman"/>
            <w:szCs w:val="20"/>
          </w:rPr>
          <w:delText>按照《深圳市人民代表大会常务委员会立法技术规范》的要求</w:delText>
        </w:r>
      </w:del>
      <w:del w:id="567" w:author="谢浩然" w:date="2019-07-10T19:50:12Z">
        <w:r>
          <w:rPr>
            <w:rFonts w:hint="eastAsia" w:ascii="宋体" w:hAnsi="宋体" w:cs="Times New Roman"/>
            <w:szCs w:val="32"/>
          </w:rPr>
          <w:delText>对部分文字表述以及条款顺序进行了相应的修改和调整。</w:delText>
        </w:r>
      </w:del>
    </w:p>
    <w:p>
      <w:pPr>
        <w:spacing w:line="590" w:lineRule="exact"/>
        <w:ind w:firstLine="632" w:firstLineChars="200"/>
        <w:rPr>
          <w:del w:id="569" w:author="谢浩然" w:date="2019-07-10T19:50:12Z"/>
          <w:rFonts w:hint="eastAsia" w:ascii="宋体" w:hAnsi="宋体" w:cs="Times New Roman"/>
          <w:szCs w:val="32"/>
        </w:rPr>
        <w:pPrChange w:id="568" w:author="卢颖东" w:date="2019-05-07T10:25:00Z">
          <w:pPr>
            <w:spacing w:line="560" w:lineRule="exact"/>
            <w:ind w:firstLine="632" w:firstLineChars="200"/>
          </w:pPr>
        </w:pPrChange>
      </w:pPr>
      <w:del w:id="570" w:author="谢浩然" w:date="2019-07-10T19:50:12Z">
        <w:r>
          <w:rPr>
            <w:rFonts w:hint="eastAsia" w:ascii="宋体" w:hAnsi="宋体" w:cs="Times New Roman"/>
            <w:szCs w:val="32"/>
          </w:rPr>
          <w:delText>本决定自公布之日起施行。</w:delText>
        </w:r>
      </w:del>
    </w:p>
    <w:p>
      <w:pPr>
        <w:spacing w:line="590" w:lineRule="exact"/>
        <w:ind w:right="-58" w:firstLine="632" w:firstLineChars="200"/>
        <w:rPr>
          <w:del w:id="572" w:author="谢浩然" w:date="2019-07-10T19:50:12Z"/>
          <w:rFonts w:hint="eastAsia" w:ascii="宋体" w:hAnsi="宋体" w:cs="Times New Roman"/>
          <w:szCs w:val="32"/>
        </w:rPr>
        <w:pPrChange w:id="571" w:author="卢颖东" w:date="2019-05-07T10:25:00Z">
          <w:pPr>
            <w:spacing w:line="560" w:lineRule="exact"/>
            <w:ind w:right="-58" w:firstLine="632" w:firstLineChars="200"/>
          </w:pPr>
        </w:pPrChange>
      </w:pPr>
      <w:del w:id="573" w:author="谢浩然" w:date="2019-07-10T19:50:12Z">
        <w:r>
          <w:rPr>
            <w:rFonts w:hint="eastAsia" w:ascii="宋体" w:hAnsi="宋体" w:cs="Times New Roman"/>
            <w:szCs w:val="32"/>
          </w:rPr>
          <w:delText>《深圳市生态公益林条例》根据本决定作相应修改后，重新公布。</w:delText>
        </w:r>
      </w:del>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del w:id="575" w:author="谢浩然" w:date="2019-07-10T19:50:12Z"/>
          <w:rFonts w:hint="eastAsia" w:ascii="宋体" w:hAnsi="宋体" w:eastAsia="方正小标宋简体" w:cs="方正小标宋简体"/>
          <w:sz w:val="44"/>
          <w:szCs w:val="44"/>
        </w:rPr>
        <w:pPrChange w:id="574" w:author="卢颖东" w:date="2019-05-07T10:2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576" w:author="谢浩然" w:date="2019-07-10T19:50:12Z">
        <w:r>
          <w:rPr>
            <w:rFonts w:hint="eastAsia" w:ascii="宋体" w:hAnsi="宋体" w:eastAsia="方正小标宋简体" w:cs="方正小标宋简体"/>
            <w:sz w:val="44"/>
            <w:szCs w:val="44"/>
          </w:rPr>
          <w:br w:type="page"/>
        </w:r>
      </w:del>
    </w:p>
    <w:p>
      <w:pPr>
        <w:spacing w:line="590" w:lineRule="exact"/>
        <w:jc w:val="center"/>
        <w:rPr>
          <w:rFonts w:hint="eastAsia" w:ascii="宋体" w:hAnsi="宋体" w:eastAsia="宋体" w:cs="Times New Roman"/>
          <w:b/>
          <w:spacing w:val="-8"/>
          <w:sz w:val="44"/>
          <w:szCs w:val="44"/>
        </w:rPr>
        <w:pPrChange w:id="577" w:author="卢颖东" w:date="2019-05-07T10:25:00Z">
          <w:pPr>
            <w:spacing w:line="560" w:lineRule="exact"/>
            <w:jc w:val="center"/>
          </w:pPr>
        </w:pPrChange>
      </w:pPr>
    </w:p>
    <w:p>
      <w:pPr>
        <w:spacing w:line="590" w:lineRule="exact"/>
        <w:jc w:val="center"/>
        <w:rPr>
          <w:rFonts w:hint="eastAsia" w:ascii="宋体" w:hAnsi="宋体" w:eastAsia="宋体" w:cs="Times New Roman"/>
          <w:b/>
          <w:spacing w:val="-8"/>
          <w:sz w:val="44"/>
          <w:szCs w:val="44"/>
        </w:rPr>
        <w:pPrChange w:id="578" w:author="卢颖东" w:date="2019-05-07T10:25:00Z">
          <w:pPr>
            <w:spacing w:line="560" w:lineRule="exact"/>
            <w:jc w:val="center"/>
          </w:pPr>
        </w:pPrChange>
      </w:pPr>
      <w:r>
        <w:rPr>
          <w:rFonts w:hint="eastAsia" w:ascii="宋体" w:hAnsi="宋体" w:eastAsia="宋体" w:cs="Times New Roman"/>
          <w:b w:val="0"/>
          <w:bCs/>
          <w:spacing w:val="-8"/>
          <w:sz w:val="44"/>
          <w:szCs w:val="44"/>
        </w:rPr>
        <w:t>深圳市生态公益林条例</w:t>
      </w:r>
    </w:p>
    <w:p>
      <w:pPr>
        <w:pStyle w:val="4"/>
        <w:adjustRightInd w:val="0"/>
        <w:snapToGrid w:val="0"/>
        <w:spacing w:line="590" w:lineRule="exact"/>
        <w:jc w:val="center"/>
        <w:rPr>
          <w:rFonts w:hint="eastAsia" w:ascii="宋体" w:hAnsi="宋体" w:eastAsia="黑体" w:cs="Times New Roman"/>
          <w:sz w:val="36"/>
          <w:rPrChange w:id="580" w:author="卢颖东" w:date="2019-05-07T10:29:00Z">
            <w:rPr>
              <w:rFonts w:hint="eastAsia" w:ascii="黑体" w:eastAsia="黑体" w:cs="Times New Roman"/>
              <w:sz w:val="36"/>
            </w:rPr>
          </w:rPrChange>
        </w:rPr>
        <w:pPrChange w:id="579" w:author="卢颖东" w:date="2019-05-07T10:25:00Z">
          <w:pPr>
            <w:pStyle w:val="4"/>
            <w:adjustRightInd w:val="0"/>
            <w:snapToGrid w:val="0"/>
            <w:spacing w:line="560" w:lineRule="exact"/>
            <w:jc w:val="center"/>
          </w:pPr>
        </w:pPrChange>
      </w:pPr>
    </w:p>
    <w:p>
      <w:pPr>
        <w:spacing w:beforeLines="0" w:afterLines="0" w:line="590" w:lineRule="exact"/>
        <w:ind w:left="632" w:leftChars="200" w:right="632" w:rightChars="200" w:firstLine="0" w:firstLineChars="0"/>
        <w:rPr>
          <w:rFonts w:hint="eastAsia" w:ascii="宋体" w:hAnsi="宋体" w:eastAsia="楷体_GB2312" w:cs="楷体_GB2312"/>
          <w:sz w:val="32"/>
          <w:szCs w:val="32"/>
          <w:rPrChange w:id="582" w:author="卢颖东" w:date="2019-05-07T10:29:00Z">
            <w:rPr>
              <w:rFonts w:hint="eastAsia" w:ascii="楷体_GB2312" w:hAnsi="Calibri" w:eastAsia="楷体_GB2312" w:cs="Times New Roman"/>
              <w:sz w:val="30"/>
              <w:szCs w:val="30"/>
            </w:rPr>
          </w:rPrChange>
        </w:rPr>
        <w:pPrChange w:id="581" w:author="卢颖东" w:date="2019-05-07T10:27:00Z">
          <w:pPr>
            <w:spacing w:line="540" w:lineRule="exact"/>
            <w:ind w:right="587" w:rightChars="186" w:firstLine="740" w:firstLineChars="250"/>
          </w:pPr>
        </w:pPrChange>
      </w:pPr>
      <w:r>
        <w:rPr>
          <w:rFonts w:hint="eastAsia" w:ascii="宋体" w:hAnsi="宋体" w:eastAsia="楷体_GB2312" w:cs="楷体_GB2312"/>
          <w:sz w:val="32"/>
          <w:szCs w:val="32"/>
          <w:rPrChange w:id="583" w:author="卢颖东" w:date="2019-05-07T10:29:00Z">
            <w:rPr>
              <w:rFonts w:hint="eastAsia" w:ascii="楷体_GB2312" w:hAnsi="Calibri" w:eastAsia="楷体_GB2312" w:cs="Times New Roman"/>
              <w:sz w:val="30"/>
              <w:szCs w:val="30"/>
            </w:rPr>
          </w:rPrChange>
        </w:rPr>
        <w:t>（</w:t>
      </w:r>
      <w:r>
        <w:rPr>
          <w:rFonts w:hint="eastAsia" w:ascii="宋体" w:hAnsi="宋体" w:eastAsia="楷体_GB2312" w:cs="楷体_GB2312"/>
          <w:sz w:val="32"/>
          <w:szCs w:val="32"/>
          <w:rPrChange w:id="584" w:author="卢颖东" w:date="2019-05-07T10:29:00Z">
            <w:rPr>
              <w:rFonts w:hint="eastAsia" w:ascii="宋体" w:hAnsi="宋体" w:eastAsia="宋体" w:cs="宋体"/>
              <w:sz w:val="30"/>
              <w:szCs w:val="30"/>
            </w:rPr>
          </w:rPrChange>
        </w:rPr>
        <w:t>2002</w:t>
      </w:r>
      <w:r>
        <w:rPr>
          <w:rFonts w:hint="eastAsia" w:ascii="宋体" w:hAnsi="宋体" w:eastAsia="楷体_GB2312" w:cs="楷体_GB2312"/>
          <w:sz w:val="32"/>
          <w:szCs w:val="32"/>
          <w:rPrChange w:id="585" w:author="卢颖东" w:date="2019-05-07T10:29:00Z">
            <w:rPr>
              <w:rFonts w:hint="eastAsia" w:ascii="楷体_GB2312" w:hAnsi="Calibri" w:eastAsia="楷体_GB2312" w:cs="Times New Roman"/>
              <w:sz w:val="30"/>
              <w:szCs w:val="30"/>
            </w:rPr>
          </w:rPrChange>
        </w:rPr>
        <w:t>年</w:t>
      </w:r>
      <w:r>
        <w:rPr>
          <w:rFonts w:hint="eastAsia" w:ascii="宋体" w:hAnsi="宋体" w:eastAsia="楷体_GB2312" w:cs="楷体_GB2312"/>
          <w:sz w:val="32"/>
          <w:szCs w:val="32"/>
          <w:rPrChange w:id="586" w:author="卢颖东" w:date="2019-05-07T10:29:00Z">
            <w:rPr>
              <w:rFonts w:hint="eastAsia" w:ascii="宋体" w:hAnsi="宋体" w:eastAsia="宋体" w:cs="宋体"/>
              <w:sz w:val="30"/>
              <w:szCs w:val="30"/>
            </w:rPr>
          </w:rPrChange>
        </w:rPr>
        <w:t>4</w:t>
      </w:r>
      <w:r>
        <w:rPr>
          <w:rFonts w:hint="eastAsia" w:ascii="宋体" w:hAnsi="宋体" w:eastAsia="楷体_GB2312" w:cs="楷体_GB2312"/>
          <w:sz w:val="32"/>
          <w:szCs w:val="32"/>
          <w:rPrChange w:id="587" w:author="卢颖东" w:date="2019-05-07T10:29:00Z">
            <w:rPr>
              <w:rFonts w:hint="eastAsia" w:ascii="楷体_GB2312" w:hAnsi="Calibri" w:eastAsia="楷体_GB2312" w:cs="Times New Roman"/>
              <w:sz w:val="30"/>
              <w:szCs w:val="30"/>
            </w:rPr>
          </w:rPrChange>
        </w:rPr>
        <w:t>月</w:t>
      </w:r>
      <w:r>
        <w:rPr>
          <w:rFonts w:hint="eastAsia" w:ascii="宋体" w:hAnsi="宋体" w:eastAsia="楷体_GB2312" w:cs="楷体_GB2312"/>
          <w:sz w:val="32"/>
          <w:szCs w:val="32"/>
          <w:rPrChange w:id="588" w:author="卢颖东" w:date="2019-05-07T10:29:00Z">
            <w:rPr>
              <w:rFonts w:hint="eastAsia" w:ascii="宋体" w:hAnsi="宋体" w:eastAsia="宋体" w:cs="宋体"/>
              <w:sz w:val="30"/>
              <w:szCs w:val="30"/>
            </w:rPr>
          </w:rPrChange>
        </w:rPr>
        <w:t>26</w:t>
      </w:r>
      <w:r>
        <w:rPr>
          <w:rFonts w:hint="eastAsia" w:ascii="宋体" w:hAnsi="宋体" w:eastAsia="楷体_GB2312" w:cs="楷体_GB2312"/>
          <w:sz w:val="32"/>
          <w:szCs w:val="32"/>
          <w:rPrChange w:id="589" w:author="卢颖东" w:date="2019-05-07T10:29:00Z">
            <w:rPr>
              <w:rFonts w:hint="eastAsia" w:ascii="楷体_GB2312" w:hAnsi="Calibri" w:eastAsia="楷体_GB2312" w:cs="Times New Roman"/>
              <w:sz w:val="30"/>
              <w:szCs w:val="30"/>
            </w:rPr>
          </w:rPrChange>
        </w:rPr>
        <w:t xml:space="preserve">日深圳市第三届人民代表大会常务委员会第十五次会议通过  </w:t>
      </w:r>
      <w:r>
        <w:rPr>
          <w:rFonts w:hint="eastAsia" w:ascii="宋体" w:hAnsi="宋体" w:eastAsia="楷体_GB2312" w:cs="楷体_GB2312"/>
          <w:sz w:val="32"/>
          <w:szCs w:val="32"/>
          <w:rPrChange w:id="590" w:author="卢颖东" w:date="2019-05-07T10:29:00Z">
            <w:rPr>
              <w:rFonts w:hint="eastAsia" w:ascii="宋体" w:hAnsi="宋体" w:eastAsia="宋体" w:cs="宋体"/>
              <w:sz w:val="30"/>
              <w:szCs w:val="30"/>
            </w:rPr>
          </w:rPrChange>
        </w:rPr>
        <w:t>2002</w:t>
      </w:r>
      <w:r>
        <w:rPr>
          <w:rFonts w:hint="eastAsia" w:ascii="宋体" w:hAnsi="宋体" w:eastAsia="楷体_GB2312" w:cs="楷体_GB2312"/>
          <w:sz w:val="32"/>
          <w:szCs w:val="32"/>
          <w:rPrChange w:id="591" w:author="卢颖东" w:date="2019-05-07T10:29:00Z">
            <w:rPr>
              <w:rFonts w:hint="eastAsia" w:ascii="楷体_GB2312" w:hAnsi="Calibri" w:eastAsia="楷体_GB2312" w:cs="Times New Roman"/>
              <w:sz w:val="30"/>
              <w:szCs w:val="30"/>
            </w:rPr>
          </w:rPrChange>
        </w:rPr>
        <w:t>年</w:t>
      </w:r>
      <w:r>
        <w:rPr>
          <w:rFonts w:hint="eastAsia" w:ascii="宋体" w:hAnsi="宋体" w:eastAsia="楷体_GB2312" w:cs="楷体_GB2312"/>
          <w:sz w:val="32"/>
          <w:szCs w:val="32"/>
          <w:rPrChange w:id="592" w:author="卢颖东" w:date="2019-05-07T10:29:00Z">
            <w:rPr>
              <w:rFonts w:hint="eastAsia" w:ascii="宋体" w:hAnsi="宋体" w:eastAsia="宋体" w:cs="宋体"/>
              <w:sz w:val="30"/>
              <w:szCs w:val="30"/>
            </w:rPr>
          </w:rPrChange>
        </w:rPr>
        <w:t>7</w:t>
      </w:r>
      <w:r>
        <w:rPr>
          <w:rFonts w:hint="eastAsia" w:ascii="宋体" w:hAnsi="宋体" w:eastAsia="楷体_GB2312" w:cs="楷体_GB2312"/>
          <w:sz w:val="32"/>
          <w:szCs w:val="32"/>
          <w:rPrChange w:id="593" w:author="卢颖东" w:date="2019-05-07T10:29:00Z">
            <w:rPr>
              <w:rFonts w:hint="eastAsia" w:ascii="楷体_GB2312" w:hAnsi="Calibri" w:eastAsia="楷体_GB2312" w:cs="Times New Roman"/>
              <w:sz w:val="30"/>
              <w:szCs w:val="30"/>
            </w:rPr>
          </w:rPrChange>
        </w:rPr>
        <w:t>月</w:t>
      </w:r>
      <w:r>
        <w:rPr>
          <w:rFonts w:hint="eastAsia" w:ascii="宋体" w:hAnsi="宋体" w:eastAsia="楷体_GB2312" w:cs="楷体_GB2312"/>
          <w:sz w:val="32"/>
          <w:szCs w:val="32"/>
          <w:rPrChange w:id="594" w:author="卢颖东" w:date="2019-05-07T10:29:00Z">
            <w:rPr>
              <w:rFonts w:hint="eastAsia" w:ascii="宋体" w:hAnsi="宋体" w:eastAsia="宋体" w:cs="宋体"/>
              <w:sz w:val="30"/>
              <w:szCs w:val="30"/>
            </w:rPr>
          </w:rPrChange>
        </w:rPr>
        <w:t>25</w:t>
      </w:r>
      <w:r>
        <w:rPr>
          <w:rFonts w:hint="eastAsia" w:ascii="宋体" w:hAnsi="宋体" w:eastAsia="楷体_GB2312" w:cs="楷体_GB2312"/>
          <w:sz w:val="32"/>
          <w:szCs w:val="32"/>
          <w:rPrChange w:id="595" w:author="卢颖东" w:date="2019-05-07T10:29:00Z">
            <w:rPr>
              <w:rFonts w:hint="eastAsia" w:ascii="楷体_GB2312" w:hAnsi="Calibri" w:eastAsia="楷体_GB2312" w:cs="Times New Roman"/>
              <w:sz w:val="30"/>
              <w:szCs w:val="30"/>
            </w:rPr>
          </w:rPrChange>
        </w:rPr>
        <w:t xml:space="preserve">日广东省第九届人民代表大会常务委员会第三十五次会议批准  </w:t>
      </w:r>
      <w:r>
        <w:rPr>
          <w:rFonts w:hint="eastAsia" w:ascii="宋体" w:hAnsi="宋体" w:eastAsia="楷体_GB2312" w:cs="楷体_GB2312"/>
          <w:sz w:val="32"/>
          <w:szCs w:val="32"/>
          <w:rPrChange w:id="596" w:author="卢颖东" w:date="2019-05-07T10:29:00Z">
            <w:rPr>
              <w:rFonts w:hint="eastAsia" w:ascii="楷体_GB2312" w:hAnsi="华文楷体" w:eastAsia="楷体_GB2312" w:cs="楷体_GB2312"/>
              <w:sz w:val="30"/>
              <w:szCs w:val="30"/>
            </w:rPr>
          </w:rPrChange>
        </w:rPr>
        <w:t>根据</w:t>
      </w:r>
      <w:r>
        <w:rPr>
          <w:rFonts w:hint="eastAsia" w:ascii="宋体" w:hAnsi="宋体" w:eastAsia="楷体_GB2312" w:cs="楷体_GB2312"/>
          <w:sz w:val="32"/>
          <w:szCs w:val="32"/>
          <w:rPrChange w:id="597" w:author="卢颖东" w:date="2019-05-07T10:29:00Z">
            <w:rPr>
              <w:rFonts w:hint="eastAsia" w:ascii="宋体" w:hAnsi="宋体" w:eastAsia="宋体" w:cs="宋体"/>
              <w:sz w:val="30"/>
              <w:szCs w:val="30"/>
            </w:rPr>
          </w:rPrChange>
        </w:rPr>
        <w:t>2018</w:t>
      </w:r>
      <w:r>
        <w:rPr>
          <w:rFonts w:hint="eastAsia" w:ascii="宋体" w:hAnsi="宋体" w:eastAsia="楷体_GB2312" w:cs="楷体_GB2312"/>
          <w:sz w:val="32"/>
          <w:szCs w:val="32"/>
          <w:rPrChange w:id="598" w:author="卢颖东" w:date="2019-05-07T10:29:00Z">
            <w:rPr>
              <w:rFonts w:hint="eastAsia" w:ascii="楷体_GB2312" w:hAnsi="华文楷体" w:eastAsia="楷体_GB2312" w:cs="楷体_GB2312"/>
              <w:sz w:val="30"/>
              <w:szCs w:val="30"/>
            </w:rPr>
          </w:rPrChange>
        </w:rPr>
        <w:t>年</w:t>
      </w:r>
      <w:r>
        <w:rPr>
          <w:rFonts w:hint="eastAsia" w:ascii="宋体" w:hAnsi="宋体" w:eastAsia="楷体_GB2312" w:cs="楷体_GB2312"/>
          <w:sz w:val="32"/>
          <w:szCs w:val="32"/>
          <w:rPrChange w:id="599" w:author="卢颖东" w:date="2019-05-07T10:29:00Z">
            <w:rPr>
              <w:rFonts w:hint="eastAsia" w:ascii="宋体" w:hAnsi="宋体" w:eastAsia="宋体" w:cs="宋体"/>
              <w:sz w:val="30"/>
              <w:szCs w:val="30"/>
            </w:rPr>
          </w:rPrChange>
        </w:rPr>
        <w:t>12</w:t>
      </w:r>
      <w:r>
        <w:rPr>
          <w:rFonts w:hint="eastAsia" w:ascii="宋体" w:hAnsi="宋体" w:eastAsia="楷体_GB2312" w:cs="楷体_GB2312"/>
          <w:sz w:val="32"/>
          <w:szCs w:val="32"/>
          <w:rPrChange w:id="600" w:author="卢颖东" w:date="2019-05-07T10:29:00Z">
            <w:rPr>
              <w:rFonts w:hint="eastAsia" w:ascii="楷体_GB2312" w:hAnsi="华文楷体" w:eastAsia="楷体_GB2312" w:cs="楷体_GB2312"/>
              <w:sz w:val="30"/>
              <w:szCs w:val="30"/>
            </w:rPr>
          </w:rPrChange>
        </w:rPr>
        <w:t>月</w:t>
      </w:r>
      <w:r>
        <w:rPr>
          <w:rFonts w:hint="eastAsia" w:ascii="宋体" w:hAnsi="宋体" w:eastAsia="楷体_GB2312" w:cs="楷体_GB2312"/>
          <w:sz w:val="32"/>
          <w:szCs w:val="32"/>
          <w:lang w:val="en-US" w:eastAsia="zh-CN"/>
          <w:rPrChange w:id="601" w:author="卢颖东" w:date="2019-05-07T10:29:00Z">
            <w:rPr>
              <w:rFonts w:hint="eastAsia" w:ascii="宋体" w:hAnsi="宋体" w:eastAsia="宋体" w:cs="宋体"/>
              <w:sz w:val="30"/>
              <w:szCs w:val="30"/>
              <w:lang w:val="en-US" w:eastAsia="zh-CN"/>
            </w:rPr>
          </w:rPrChange>
        </w:rPr>
        <w:t>27</w:t>
      </w:r>
      <w:r>
        <w:rPr>
          <w:rFonts w:hint="eastAsia" w:ascii="宋体" w:hAnsi="宋体" w:eastAsia="楷体_GB2312" w:cs="楷体_GB2312"/>
          <w:sz w:val="32"/>
          <w:szCs w:val="32"/>
          <w:rPrChange w:id="602" w:author="卢颖东" w:date="2019-05-07T10:29:00Z">
            <w:rPr>
              <w:rFonts w:hint="eastAsia" w:ascii="楷体_GB2312" w:hAnsi="华文楷体" w:eastAsia="楷体_GB2312" w:cs="楷体_GB2312"/>
              <w:sz w:val="30"/>
              <w:szCs w:val="30"/>
            </w:rPr>
          </w:rPrChange>
        </w:rPr>
        <w:t>日深圳市第六届人民代表大会常务委员会第</w:t>
      </w:r>
      <w:r>
        <w:rPr>
          <w:rFonts w:hint="eastAsia" w:ascii="宋体" w:hAnsi="宋体" w:eastAsia="楷体_GB2312" w:cs="楷体_GB2312"/>
          <w:sz w:val="32"/>
          <w:szCs w:val="32"/>
          <w:lang w:eastAsia="zh-CN"/>
          <w:rPrChange w:id="603" w:author="卢颖东" w:date="2019-05-07T10:29:00Z">
            <w:rPr>
              <w:rFonts w:hint="eastAsia" w:ascii="楷体_GB2312" w:hAnsi="华文楷体" w:eastAsia="楷体_GB2312" w:cs="楷体_GB2312"/>
              <w:sz w:val="30"/>
              <w:szCs w:val="30"/>
              <w:lang w:eastAsia="zh-CN"/>
            </w:rPr>
          </w:rPrChange>
        </w:rPr>
        <w:t>二十九</w:t>
      </w:r>
      <w:r>
        <w:rPr>
          <w:rFonts w:hint="eastAsia" w:ascii="宋体" w:hAnsi="宋体" w:eastAsia="楷体_GB2312" w:cs="楷体_GB2312"/>
          <w:sz w:val="32"/>
          <w:szCs w:val="32"/>
          <w:rPrChange w:id="604" w:author="卢颖东" w:date="2019-05-07T10:29:00Z">
            <w:rPr>
              <w:rFonts w:hint="eastAsia" w:ascii="楷体_GB2312" w:hAnsi="华文楷体" w:eastAsia="楷体_GB2312" w:cs="楷体_GB2312"/>
              <w:sz w:val="30"/>
              <w:szCs w:val="30"/>
            </w:rPr>
          </w:rPrChange>
        </w:rPr>
        <w:t>次会议</w:t>
      </w:r>
      <w:ins w:id="605" w:author="谢浩然" w:date="2019-05-05T13:12:00Z">
        <w:r>
          <w:rPr>
            <w:rFonts w:hint="eastAsia" w:ascii="宋体" w:hAnsi="宋体" w:eastAsia="楷体_GB2312" w:cs="楷体_GB2312"/>
            <w:sz w:val="32"/>
            <w:szCs w:val="32"/>
            <w:lang w:eastAsia="zh-CN"/>
            <w:rPrChange w:id="606" w:author="卢颖东" w:date="2019-05-07T10:29:00Z">
              <w:rPr>
                <w:rFonts w:hint="eastAsia" w:ascii="楷体_GB2312" w:hAnsi="华文楷体" w:eastAsia="楷体_GB2312" w:cs="楷体_GB2312"/>
                <w:sz w:val="30"/>
                <w:szCs w:val="30"/>
                <w:lang w:eastAsia="zh-CN"/>
              </w:rPr>
            </w:rPrChange>
          </w:rPr>
          <w:t>通过并经</w:t>
        </w:r>
      </w:ins>
      <w:del w:id="607" w:author="谢浩然" w:date="2019-05-05T13:13:00Z">
        <w:r>
          <w:rPr>
            <w:rFonts w:hint="eastAsia" w:ascii="宋体" w:hAnsi="宋体" w:eastAsia="楷体_GB2312" w:cs="楷体_GB2312"/>
            <w:sz w:val="32"/>
            <w:szCs w:val="32"/>
            <w:rPrChange w:id="608" w:author="卢颖东" w:date="2019-05-07T10:29:00Z">
              <w:rPr>
                <w:rFonts w:hint="eastAsia" w:ascii="楷体_GB2312" w:hAnsi="华文楷体" w:eastAsia="楷体_GB2312" w:cs="楷体_GB2312"/>
                <w:sz w:val="30"/>
                <w:szCs w:val="30"/>
              </w:rPr>
            </w:rPrChange>
          </w:rPr>
          <w:delText>《深圳市人民代表大会常务委员会关于修改〈深圳市生态公益林条例〉的决定》修正</w:delText>
        </w:r>
      </w:del>
      <w:r>
        <w:rPr>
          <w:rFonts w:hint="eastAsia" w:ascii="宋体" w:hAnsi="宋体" w:eastAsia="楷体_GB2312" w:cs="楷体_GB2312"/>
          <w:sz w:val="32"/>
          <w:szCs w:val="32"/>
          <w:lang w:val="en-US" w:eastAsia="zh-CN"/>
          <w:rPrChange w:id="609" w:author="卢颖东" w:date="2019-05-07T10:29:00Z">
            <w:rPr>
              <w:rFonts w:hint="eastAsia" w:ascii="楷体_GB2312" w:hAnsi="华文楷体" w:eastAsia="楷体_GB2312" w:cs="楷体_GB2312"/>
              <w:sz w:val="30"/>
              <w:szCs w:val="30"/>
              <w:lang w:val="en-US" w:eastAsia="zh-CN"/>
            </w:rPr>
          </w:rPrChange>
        </w:rPr>
        <w:t xml:space="preserve">  </w:t>
      </w:r>
      <w:r>
        <w:rPr>
          <w:rFonts w:hint="eastAsia" w:ascii="宋体" w:hAnsi="宋体" w:eastAsia="楷体_GB2312" w:cs="楷体_GB2312"/>
          <w:sz w:val="32"/>
          <w:szCs w:val="32"/>
          <w:lang w:val="en-US" w:eastAsia="zh-CN"/>
          <w:rPrChange w:id="610" w:author="卢颖东" w:date="2019-05-07T10:29:00Z">
            <w:rPr>
              <w:rFonts w:hint="eastAsia" w:ascii="宋体" w:hAnsi="宋体" w:eastAsia="宋体" w:cs="宋体"/>
              <w:sz w:val="30"/>
              <w:szCs w:val="30"/>
              <w:lang w:val="en-US" w:eastAsia="zh-CN"/>
            </w:rPr>
          </w:rPrChange>
        </w:rPr>
        <w:t>2019</w:t>
      </w:r>
      <w:r>
        <w:rPr>
          <w:rFonts w:hint="eastAsia" w:ascii="宋体" w:hAnsi="宋体" w:eastAsia="楷体_GB2312" w:cs="楷体_GB2312"/>
          <w:sz w:val="32"/>
          <w:szCs w:val="32"/>
          <w:lang w:val="en-US" w:eastAsia="zh-CN"/>
          <w:rPrChange w:id="611" w:author="卢颖东" w:date="2019-05-07T10:29:00Z">
            <w:rPr>
              <w:rFonts w:hint="eastAsia" w:ascii="楷体_GB2312" w:hAnsi="华文楷体" w:eastAsia="楷体_GB2312" w:cs="楷体_GB2312"/>
              <w:sz w:val="30"/>
              <w:szCs w:val="30"/>
              <w:lang w:val="en-US" w:eastAsia="zh-CN"/>
            </w:rPr>
          </w:rPrChange>
        </w:rPr>
        <w:t>年</w:t>
      </w:r>
      <w:r>
        <w:rPr>
          <w:rFonts w:hint="eastAsia" w:ascii="宋体" w:hAnsi="宋体" w:eastAsia="楷体_GB2312" w:cs="楷体_GB2312"/>
          <w:sz w:val="32"/>
          <w:szCs w:val="32"/>
          <w:lang w:val="en-US" w:eastAsia="zh-CN"/>
          <w:rPrChange w:id="612" w:author="卢颖东" w:date="2019-05-07T10:29:00Z">
            <w:rPr>
              <w:rFonts w:hint="eastAsia" w:ascii="宋体" w:hAnsi="宋体" w:eastAsia="宋体" w:cs="宋体"/>
              <w:sz w:val="30"/>
              <w:szCs w:val="30"/>
              <w:lang w:val="en-US" w:eastAsia="zh-CN"/>
            </w:rPr>
          </w:rPrChange>
        </w:rPr>
        <w:t>3</w:t>
      </w:r>
      <w:r>
        <w:rPr>
          <w:rFonts w:hint="eastAsia" w:ascii="宋体" w:hAnsi="宋体" w:eastAsia="楷体_GB2312" w:cs="楷体_GB2312"/>
          <w:sz w:val="32"/>
          <w:szCs w:val="32"/>
          <w:lang w:val="en-US" w:eastAsia="zh-CN"/>
          <w:rPrChange w:id="613" w:author="卢颖东" w:date="2019-05-07T10:29:00Z">
            <w:rPr>
              <w:rFonts w:hint="eastAsia" w:ascii="楷体_GB2312" w:hAnsi="华文楷体" w:eastAsia="楷体_GB2312" w:cs="楷体_GB2312"/>
              <w:sz w:val="30"/>
              <w:szCs w:val="30"/>
              <w:lang w:val="en-US" w:eastAsia="zh-CN"/>
            </w:rPr>
          </w:rPrChange>
        </w:rPr>
        <w:t>月</w:t>
      </w:r>
      <w:r>
        <w:rPr>
          <w:rFonts w:hint="eastAsia" w:ascii="宋体" w:hAnsi="宋体" w:eastAsia="楷体_GB2312" w:cs="楷体_GB2312"/>
          <w:sz w:val="32"/>
          <w:szCs w:val="32"/>
          <w:lang w:val="en-US" w:eastAsia="zh-CN"/>
          <w:rPrChange w:id="614" w:author="卢颖东" w:date="2019-05-07T10:29:00Z">
            <w:rPr>
              <w:rFonts w:hint="eastAsia" w:ascii="宋体" w:hAnsi="宋体" w:eastAsia="宋体" w:cs="宋体"/>
              <w:sz w:val="30"/>
              <w:szCs w:val="30"/>
              <w:lang w:val="en-US" w:eastAsia="zh-CN"/>
            </w:rPr>
          </w:rPrChange>
        </w:rPr>
        <w:t>28</w:t>
      </w:r>
      <w:r>
        <w:rPr>
          <w:rFonts w:hint="eastAsia" w:ascii="宋体" w:hAnsi="宋体" w:eastAsia="楷体_GB2312" w:cs="楷体_GB2312"/>
          <w:sz w:val="32"/>
          <w:szCs w:val="32"/>
          <w:lang w:val="en-US" w:eastAsia="zh-CN"/>
          <w:rPrChange w:id="615" w:author="卢颖东" w:date="2019-05-07T10:29:00Z">
            <w:rPr>
              <w:rFonts w:hint="eastAsia" w:ascii="楷体_GB2312" w:hAnsi="华文楷体" w:eastAsia="楷体_GB2312" w:cs="楷体_GB2312"/>
              <w:sz w:val="30"/>
              <w:szCs w:val="30"/>
              <w:lang w:val="en-US" w:eastAsia="zh-CN"/>
            </w:rPr>
          </w:rPrChange>
        </w:rPr>
        <w:t>日广东省第十三届人民代表大会常务委员会第十一次会议批准</w:t>
      </w:r>
      <w:ins w:id="616" w:author="谢浩然" w:date="2019-05-05T13:13:00Z">
        <w:r>
          <w:rPr>
            <w:rFonts w:hint="eastAsia" w:ascii="宋体" w:hAnsi="宋体" w:eastAsia="楷体_GB2312" w:cs="楷体_GB2312"/>
            <w:sz w:val="32"/>
            <w:szCs w:val="32"/>
            <w:lang w:val="en-US" w:eastAsia="zh-CN"/>
            <w:rPrChange w:id="617" w:author="卢颖东" w:date="2019-05-07T10:29:00Z">
              <w:rPr>
                <w:rFonts w:hint="eastAsia" w:ascii="楷体_GB2312" w:hAnsi="华文楷体" w:eastAsia="楷体_GB2312" w:cs="楷体_GB2312"/>
                <w:sz w:val="30"/>
                <w:szCs w:val="30"/>
                <w:lang w:val="en-US" w:eastAsia="zh-CN"/>
              </w:rPr>
            </w:rPrChange>
          </w:rPr>
          <w:t>的</w:t>
        </w:r>
      </w:ins>
      <w:ins w:id="618" w:author="谢浩然" w:date="2019-05-05T13:13:00Z">
        <w:r>
          <w:rPr>
            <w:rFonts w:hint="eastAsia" w:ascii="宋体" w:hAnsi="宋体" w:eastAsia="楷体_GB2312" w:cs="楷体_GB2312"/>
            <w:sz w:val="32"/>
            <w:szCs w:val="32"/>
            <w:rPrChange w:id="619" w:author="卢颖东" w:date="2019-05-07T10:29:00Z">
              <w:rPr>
                <w:rFonts w:hint="eastAsia" w:ascii="楷体_GB2312" w:hAnsi="华文楷体" w:eastAsia="楷体_GB2312" w:cs="楷体_GB2312"/>
                <w:sz w:val="30"/>
                <w:szCs w:val="30"/>
              </w:rPr>
            </w:rPrChange>
          </w:rPr>
          <w:t>《深圳市人民代表大会常务委员会关于修改〈深圳市生态公益林条例〉的决定》修正</w:t>
        </w:r>
      </w:ins>
      <w:r>
        <w:rPr>
          <w:rFonts w:hint="eastAsia" w:ascii="宋体" w:hAnsi="宋体" w:eastAsia="楷体_GB2312" w:cs="楷体_GB2312"/>
          <w:sz w:val="32"/>
          <w:szCs w:val="32"/>
          <w:rPrChange w:id="620" w:author="卢颖东" w:date="2019-05-07T10:29:00Z">
            <w:rPr>
              <w:rFonts w:hint="eastAsia" w:ascii="楷体_GB2312" w:hAnsi="Calibri" w:eastAsia="楷体_GB2312" w:cs="Times New Roman"/>
              <w:sz w:val="30"/>
              <w:szCs w:val="30"/>
            </w:rPr>
          </w:rPrChange>
        </w:rPr>
        <w:t>）</w:t>
      </w:r>
    </w:p>
    <w:p>
      <w:pPr>
        <w:spacing w:line="590" w:lineRule="exact"/>
        <w:rPr>
          <w:rFonts w:hint="eastAsia" w:ascii="宋体" w:hAnsi="宋体" w:eastAsia="黑体" w:cs="Times New Roman"/>
          <w:spacing w:val="-8"/>
          <w:sz w:val="36"/>
          <w:rPrChange w:id="622" w:author="卢颖东" w:date="2019-05-07T10:29:00Z">
            <w:rPr>
              <w:rFonts w:hint="eastAsia" w:ascii="黑体" w:hAnsi="Calibri" w:eastAsia="黑体" w:cs="Times New Roman"/>
              <w:spacing w:val="-8"/>
              <w:sz w:val="36"/>
            </w:rPr>
          </w:rPrChange>
        </w:rPr>
        <w:pPrChange w:id="621" w:author="卢颖东" w:date="2019-05-07T10:25:00Z">
          <w:pPr>
            <w:spacing w:line="560" w:lineRule="exact"/>
          </w:pPr>
        </w:pPrChange>
      </w:pPr>
    </w:p>
    <w:p>
      <w:pPr>
        <w:spacing w:line="590" w:lineRule="exact"/>
        <w:jc w:val="center"/>
        <w:rPr>
          <w:rFonts w:ascii="宋体" w:hAnsi="宋体" w:cs="仿宋_GB2312"/>
          <w:szCs w:val="32"/>
          <w:rPrChange w:id="624" w:author="卢颖东" w:date="2019-05-07T10:29:00Z">
            <w:rPr>
              <w:rFonts w:hAnsi="仿宋_GB2312" w:cs="仿宋_GB2312"/>
              <w:szCs w:val="32"/>
            </w:rPr>
          </w:rPrChange>
        </w:rPr>
        <w:pPrChange w:id="623" w:author="卢颖东" w:date="2019-05-07T10:25:00Z">
          <w:pPr>
            <w:spacing w:line="560" w:lineRule="exact"/>
            <w:jc w:val="center"/>
          </w:pPr>
        </w:pPrChange>
      </w:pPr>
      <w:r>
        <w:rPr>
          <w:rFonts w:hint="eastAsia" w:ascii="宋体" w:hAnsi="宋体" w:cs="仿宋_GB2312"/>
          <w:szCs w:val="32"/>
          <w:rPrChange w:id="625" w:author="卢颖东" w:date="2019-05-07T10:29:00Z">
            <w:rPr>
              <w:rFonts w:hint="eastAsia" w:hAnsi="仿宋_GB2312" w:cs="仿宋_GB2312"/>
              <w:szCs w:val="32"/>
            </w:rPr>
          </w:rPrChange>
        </w:rPr>
        <w:t>目    录</w:t>
      </w:r>
    </w:p>
    <w:p>
      <w:pPr>
        <w:spacing w:line="590" w:lineRule="exact"/>
        <w:ind w:firstLine="632" w:firstLineChars="200"/>
        <w:jc w:val="left"/>
        <w:rPr>
          <w:ins w:id="627" w:author="卢颖东" w:date="2019-05-07T10:27:00Z"/>
          <w:rFonts w:hint="eastAsia" w:ascii="宋体" w:hAnsi="宋体" w:cs="仿宋_GB2312"/>
          <w:szCs w:val="32"/>
          <w:rPrChange w:id="628" w:author="卢颖东" w:date="2019-05-07T10:29:00Z">
            <w:rPr>
              <w:ins w:id="629" w:author="卢颖东" w:date="2019-05-07T10:27:00Z"/>
              <w:rFonts w:hint="eastAsia" w:hAnsi="仿宋_GB2312" w:cs="仿宋_GB2312"/>
              <w:szCs w:val="32"/>
            </w:rPr>
          </w:rPrChange>
        </w:rPr>
        <w:pPrChange w:id="626" w:author="卢颖东" w:date="2019-05-07T10:25:00Z">
          <w:pPr>
            <w:spacing w:line="560" w:lineRule="exact"/>
            <w:ind w:firstLine="632" w:firstLineChars="200"/>
            <w:jc w:val="left"/>
          </w:pPr>
        </w:pPrChange>
      </w:pPr>
    </w:p>
    <w:p>
      <w:pPr>
        <w:spacing w:line="590" w:lineRule="exact"/>
        <w:ind w:firstLine="632" w:firstLineChars="200"/>
        <w:jc w:val="left"/>
        <w:rPr>
          <w:rFonts w:ascii="宋体" w:hAnsi="宋体" w:cs="仿宋_GB2312"/>
          <w:szCs w:val="32"/>
          <w:rPrChange w:id="631" w:author="卢颖东" w:date="2019-05-07T10:29:00Z">
            <w:rPr>
              <w:rFonts w:hAnsi="仿宋_GB2312" w:cs="仿宋_GB2312"/>
              <w:szCs w:val="32"/>
            </w:rPr>
          </w:rPrChange>
        </w:rPr>
        <w:pPrChange w:id="630" w:author="卢颖东" w:date="2019-05-07T10:25:00Z">
          <w:pPr>
            <w:spacing w:line="560" w:lineRule="exact"/>
            <w:ind w:firstLine="632" w:firstLineChars="200"/>
            <w:jc w:val="left"/>
          </w:pPr>
        </w:pPrChange>
      </w:pPr>
      <w:r>
        <w:rPr>
          <w:rFonts w:hint="eastAsia" w:ascii="宋体" w:hAnsi="宋体" w:cs="仿宋_GB2312"/>
          <w:szCs w:val="32"/>
          <w:rPrChange w:id="632" w:author="卢颖东" w:date="2019-05-07T10:29:00Z">
            <w:rPr>
              <w:rFonts w:hint="eastAsia" w:hAnsi="仿宋_GB2312" w:cs="仿宋_GB2312"/>
              <w:szCs w:val="32"/>
            </w:rPr>
          </w:rPrChange>
        </w:rPr>
        <w:t>第一章  总则</w:t>
      </w:r>
    </w:p>
    <w:p>
      <w:pPr>
        <w:spacing w:line="590" w:lineRule="exact"/>
        <w:ind w:firstLine="632" w:firstLineChars="200"/>
        <w:jc w:val="left"/>
        <w:rPr>
          <w:rFonts w:ascii="宋体" w:hAnsi="宋体" w:cs="仿宋_GB2312"/>
          <w:szCs w:val="32"/>
          <w:rPrChange w:id="634" w:author="卢颖东" w:date="2019-05-07T10:29:00Z">
            <w:rPr>
              <w:rFonts w:hAnsi="仿宋_GB2312" w:cs="仿宋_GB2312"/>
              <w:szCs w:val="32"/>
            </w:rPr>
          </w:rPrChange>
        </w:rPr>
        <w:pPrChange w:id="633" w:author="卢颖东" w:date="2019-05-07T10:25:00Z">
          <w:pPr>
            <w:spacing w:line="560" w:lineRule="exact"/>
            <w:ind w:firstLine="632" w:firstLineChars="200"/>
            <w:jc w:val="left"/>
          </w:pPr>
        </w:pPrChange>
      </w:pPr>
      <w:r>
        <w:rPr>
          <w:rFonts w:hint="eastAsia" w:ascii="宋体" w:hAnsi="宋体" w:cs="仿宋_GB2312"/>
          <w:szCs w:val="32"/>
          <w:rPrChange w:id="635" w:author="卢颖东" w:date="2019-05-07T10:29:00Z">
            <w:rPr>
              <w:rFonts w:hint="eastAsia" w:hAnsi="仿宋_GB2312" w:cs="仿宋_GB2312"/>
              <w:szCs w:val="32"/>
            </w:rPr>
          </w:rPrChange>
        </w:rPr>
        <w:t>第二章  规划和建设</w:t>
      </w:r>
    </w:p>
    <w:p>
      <w:pPr>
        <w:spacing w:line="590" w:lineRule="exact"/>
        <w:ind w:firstLine="632" w:firstLineChars="200"/>
        <w:jc w:val="left"/>
        <w:rPr>
          <w:rFonts w:ascii="宋体" w:hAnsi="宋体" w:cs="仿宋_GB2312"/>
          <w:szCs w:val="32"/>
          <w:rPrChange w:id="637" w:author="卢颖东" w:date="2019-05-07T10:29:00Z">
            <w:rPr>
              <w:rFonts w:hAnsi="仿宋_GB2312" w:cs="仿宋_GB2312"/>
              <w:szCs w:val="32"/>
            </w:rPr>
          </w:rPrChange>
        </w:rPr>
        <w:pPrChange w:id="636" w:author="卢颖东" w:date="2019-05-07T10:25:00Z">
          <w:pPr>
            <w:spacing w:line="560" w:lineRule="exact"/>
            <w:ind w:firstLine="632" w:firstLineChars="200"/>
            <w:jc w:val="left"/>
          </w:pPr>
        </w:pPrChange>
      </w:pPr>
      <w:r>
        <w:rPr>
          <w:rFonts w:hint="eastAsia" w:ascii="宋体" w:hAnsi="宋体" w:cs="仿宋_GB2312"/>
          <w:szCs w:val="32"/>
          <w:rPrChange w:id="638" w:author="卢颖东" w:date="2019-05-07T10:29:00Z">
            <w:rPr>
              <w:rFonts w:hint="eastAsia" w:hAnsi="仿宋_GB2312" w:cs="仿宋_GB2312"/>
              <w:szCs w:val="32"/>
            </w:rPr>
          </w:rPrChange>
        </w:rPr>
        <w:t>第三章  管理和保护</w:t>
      </w:r>
    </w:p>
    <w:p>
      <w:pPr>
        <w:spacing w:line="590" w:lineRule="exact"/>
        <w:ind w:firstLine="632" w:firstLineChars="200"/>
        <w:jc w:val="left"/>
        <w:rPr>
          <w:rFonts w:ascii="宋体" w:hAnsi="宋体" w:cs="仿宋_GB2312"/>
          <w:szCs w:val="32"/>
          <w:rPrChange w:id="640" w:author="卢颖东" w:date="2019-05-07T10:29:00Z">
            <w:rPr>
              <w:rFonts w:hAnsi="仿宋_GB2312" w:cs="仿宋_GB2312"/>
              <w:szCs w:val="32"/>
            </w:rPr>
          </w:rPrChange>
        </w:rPr>
        <w:pPrChange w:id="639" w:author="卢颖东" w:date="2019-05-07T10:25:00Z">
          <w:pPr>
            <w:spacing w:line="560" w:lineRule="exact"/>
            <w:ind w:firstLine="632" w:firstLineChars="200"/>
            <w:jc w:val="left"/>
          </w:pPr>
        </w:pPrChange>
      </w:pPr>
      <w:r>
        <w:rPr>
          <w:rFonts w:hint="eastAsia" w:ascii="宋体" w:hAnsi="宋体" w:cs="仿宋_GB2312"/>
          <w:szCs w:val="32"/>
          <w:rPrChange w:id="641" w:author="卢颖东" w:date="2019-05-07T10:29:00Z">
            <w:rPr>
              <w:rFonts w:hint="eastAsia" w:hAnsi="仿宋_GB2312" w:cs="仿宋_GB2312"/>
              <w:szCs w:val="32"/>
            </w:rPr>
          </w:rPrChange>
        </w:rPr>
        <w:t>第四章  法律责任</w:t>
      </w:r>
    </w:p>
    <w:p>
      <w:pPr>
        <w:spacing w:line="590" w:lineRule="exact"/>
        <w:ind w:firstLine="632" w:firstLineChars="200"/>
        <w:jc w:val="left"/>
        <w:rPr>
          <w:ins w:id="643" w:author="卢颖东" w:date="2019-05-07T10:27:00Z"/>
          <w:rFonts w:hint="eastAsia" w:ascii="宋体" w:hAnsi="宋体" w:cs="仿宋_GB2312"/>
          <w:szCs w:val="32"/>
          <w:rPrChange w:id="644" w:author="卢颖东" w:date="2019-05-07T10:29:00Z">
            <w:rPr>
              <w:ins w:id="645" w:author="卢颖东" w:date="2019-05-07T10:27:00Z"/>
              <w:rFonts w:hint="eastAsia" w:hAnsi="仿宋_GB2312" w:cs="仿宋_GB2312"/>
              <w:szCs w:val="32"/>
            </w:rPr>
          </w:rPrChange>
        </w:rPr>
        <w:pPrChange w:id="642" w:author="卢颖东" w:date="2019-05-07T10:25:00Z">
          <w:pPr>
            <w:spacing w:line="560" w:lineRule="exact"/>
            <w:ind w:firstLine="632" w:firstLineChars="200"/>
            <w:jc w:val="left"/>
          </w:pPr>
        </w:pPrChange>
      </w:pPr>
      <w:r>
        <w:rPr>
          <w:rFonts w:hint="eastAsia" w:ascii="宋体" w:hAnsi="宋体" w:cs="仿宋_GB2312"/>
          <w:szCs w:val="32"/>
          <w:rPrChange w:id="646" w:author="卢颖东" w:date="2019-05-07T10:29:00Z">
            <w:rPr>
              <w:rFonts w:hint="eastAsia" w:hAnsi="仿宋_GB2312" w:cs="仿宋_GB2312"/>
              <w:szCs w:val="32"/>
            </w:rPr>
          </w:rPrChange>
        </w:rPr>
        <w:t>第五章  附则</w:t>
      </w:r>
    </w:p>
    <w:p>
      <w:pPr>
        <w:spacing w:line="590" w:lineRule="exact"/>
        <w:ind w:firstLine="632" w:firstLineChars="200"/>
        <w:jc w:val="left"/>
        <w:rPr>
          <w:rFonts w:hint="eastAsia" w:ascii="宋体" w:hAnsi="宋体" w:cs="仿宋_GB2312"/>
          <w:szCs w:val="32"/>
          <w:rPrChange w:id="648" w:author="卢颖东" w:date="2019-05-07T10:29:00Z">
            <w:rPr>
              <w:rFonts w:hint="eastAsia" w:hAnsi="仿宋_GB2312" w:cs="仿宋_GB2312"/>
              <w:szCs w:val="32"/>
            </w:rPr>
          </w:rPrChange>
        </w:rPr>
        <w:pPrChange w:id="647" w:author="卢颖东" w:date="2019-05-07T10:25:00Z">
          <w:pPr>
            <w:spacing w:line="560" w:lineRule="exact"/>
            <w:ind w:firstLine="632" w:firstLineChars="200"/>
            <w:jc w:val="left"/>
          </w:pPr>
        </w:pPrChange>
      </w:pPr>
    </w:p>
    <w:p>
      <w:pPr>
        <w:spacing w:line="590" w:lineRule="exact"/>
        <w:rPr>
          <w:rFonts w:hint="eastAsia" w:ascii="宋体" w:hAnsi="宋体" w:eastAsia="黑体" w:cs="Times New Roman"/>
          <w:spacing w:val="-8"/>
          <w:sz w:val="36"/>
          <w:rPrChange w:id="650" w:author="卢颖东" w:date="2019-05-07T10:29:00Z">
            <w:rPr>
              <w:rFonts w:hint="eastAsia" w:ascii="黑体" w:hAnsi="Calibri" w:eastAsia="黑体" w:cs="Times New Roman"/>
              <w:spacing w:val="-8"/>
              <w:sz w:val="36"/>
            </w:rPr>
          </w:rPrChange>
        </w:rPr>
        <w:pPrChange w:id="649" w:author="卢颖东" w:date="2019-05-07T10:25:00Z">
          <w:pPr>
            <w:spacing w:line="560" w:lineRule="exact"/>
          </w:pPr>
        </w:pPrChange>
      </w:pPr>
    </w:p>
    <w:p>
      <w:pPr>
        <w:spacing w:line="590" w:lineRule="exact"/>
        <w:jc w:val="center"/>
        <w:rPr>
          <w:rFonts w:hint="eastAsia" w:ascii="宋体" w:hAnsi="宋体" w:eastAsia="黑体" w:cs="Times New Roman"/>
          <w:spacing w:val="-8"/>
          <w:rPrChange w:id="652" w:author="卢颖东" w:date="2019-05-07T10:29:00Z">
            <w:rPr>
              <w:rFonts w:hint="eastAsia" w:hAnsi="Calibri" w:eastAsia="黑体" w:cs="Times New Roman"/>
              <w:spacing w:val="-8"/>
            </w:rPr>
          </w:rPrChange>
        </w:rPr>
        <w:pPrChange w:id="651" w:author="卢颖东" w:date="2019-05-07T10:25:00Z">
          <w:pPr>
            <w:spacing w:line="560" w:lineRule="exact"/>
            <w:jc w:val="center"/>
          </w:pPr>
        </w:pPrChange>
      </w:pPr>
      <w:r>
        <w:rPr>
          <w:rFonts w:hint="eastAsia" w:ascii="宋体" w:hAnsi="宋体" w:eastAsia="黑体" w:cs="Times New Roman"/>
          <w:spacing w:val="-8"/>
          <w:rPrChange w:id="653" w:author="卢颖东" w:date="2019-05-07T10:29:00Z">
            <w:rPr>
              <w:rFonts w:hint="eastAsia" w:hAnsi="Calibri" w:eastAsia="黑体" w:cs="Times New Roman"/>
              <w:spacing w:val="-8"/>
            </w:rPr>
          </w:rPrChange>
        </w:rPr>
        <w:t>第一章</w:t>
      </w:r>
      <w:r>
        <w:rPr>
          <w:rFonts w:ascii="宋体" w:hAnsi="宋体" w:eastAsia="黑体" w:cs="Times New Roman"/>
          <w:spacing w:val="-8"/>
          <w:rPrChange w:id="654" w:author="卢颖东" w:date="2019-05-07T10:29:00Z">
            <w:rPr>
              <w:rFonts w:hAnsi="Calibri" w:eastAsia="黑体" w:cs="Times New Roman"/>
              <w:spacing w:val="-8"/>
            </w:rPr>
          </w:rPrChange>
        </w:rPr>
        <w:t xml:space="preserve">  </w:t>
      </w:r>
      <w:r>
        <w:rPr>
          <w:rFonts w:hint="eastAsia" w:ascii="宋体" w:hAnsi="宋体" w:eastAsia="黑体" w:cs="Times New Roman"/>
          <w:spacing w:val="-8"/>
          <w:rPrChange w:id="655" w:author="卢颖东" w:date="2019-05-07T10:29:00Z">
            <w:rPr>
              <w:rFonts w:hint="eastAsia" w:hAnsi="Calibri" w:eastAsia="黑体" w:cs="Times New Roman"/>
              <w:spacing w:val="-8"/>
            </w:rPr>
          </w:rPrChange>
        </w:rPr>
        <w:t>总则</w:t>
      </w:r>
    </w:p>
    <w:p>
      <w:pPr>
        <w:spacing w:line="590" w:lineRule="exact"/>
        <w:rPr>
          <w:rFonts w:ascii="宋体" w:hAnsi="宋体" w:eastAsia="黑体" w:cs="Times New Roman"/>
          <w:spacing w:val="-8"/>
          <w:rPrChange w:id="657" w:author="卢颖东" w:date="2019-05-07T10:29:00Z">
            <w:rPr>
              <w:rFonts w:hAnsi="Calibri" w:eastAsia="黑体" w:cs="Times New Roman"/>
              <w:spacing w:val="-8"/>
            </w:rPr>
          </w:rPrChange>
        </w:rPr>
        <w:pPrChange w:id="656" w:author="卢颖东" w:date="2019-05-07T10:25:00Z">
          <w:pPr>
            <w:spacing w:line="560" w:lineRule="exact"/>
          </w:pPr>
        </w:pPrChange>
      </w:pPr>
    </w:p>
    <w:p>
      <w:pPr>
        <w:spacing w:line="590" w:lineRule="exact"/>
        <w:rPr>
          <w:rFonts w:ascii="宋体" w:hAnsi="宋体" w:cs="Times New Roman"/>
          <w:spacing w:val="0"/>
          <w:rPrChange w:id="659" w:author="卢颖东" w:date="2019-05-07T10:29:00Z">
            <w:rPr>
              <w:rFonts w:hAnsi="Calibri" w:cs="Times New Roman"/>
              <w:spacing w:val="-8"/>
            </w:rPr>
          </w:rPrChange>
        </w:rPr>
        <w:pPrChange w:id="658" w:author="卢颖东" w:date="2019-05-07T10:25:00Z">
          <w:pPr>
            <w:spacing w:line="560" w:lineRule="exact"/>
          </w:pPr>
        </w:pPrChange>
      </w:pPr>
      <w:r>
        <w:rPr>
          <w:rFonts w:ascii="宋体" w:hAnsi="宋体" w:cs="Times New Roman"/>
          <w:spacing w:val="0"/>
          <w:rPrChange w:id="660" w:author="卢颖东" w:date="2019-05-07T10:29:00Z">
            <w:rPr>
              <w:rFonts w:hAnsi="Calibri" w:cs="Times New Roman"/>
              <w:spacing w:val="-8"/>
            </w:rPr>
          </w:rPrChange>
        </w:rPr>
        <w:t xml:space="preserve">   </w:t>
      </w:r>
      <w:r>
        <w:rPr>
          <w:rFonts w:ascii="宋体" w:hAnsi="宋体" w:eastAsia="黑体" w:cs="Times New Roman"/>
          <w:spacing w:val="0"/>
          <w:rPrChange w:id="661" w:author="卢颖东" w:date="2019-05-07T10:29:00Z">
            <w:rPr>
              <w:rFonts w:hAnsi="Calibri" w:eastAsia="黑体" w:cs="Times New Roman"/>
              <w:spacing w:val="-8"/>
            </w:rPr>
          </w:rPrChange>
        </w:rPr>
        <w:t xml:space="preserve"> </w:t>
      </w:r>
      <w:r>
        <w:rPr>
          <w:rFonts w:hint="eastAsia" w:ascii="宋体" w:hAnsi="宋体" w:eastAsia="黑体" w:cs="Times New Roman"/>
          <w:spacing w:val="0"/>
          <w:rPrChange w:id="662" w:author="卢颖东" w:date="2019-05-07T10:29:00Z">
            <w:rPr>
              <w:rFonts w:hint="eastAsia" w:hAnsi="Calibri" w:eastAsia="黑体" w:cs="Times New Roman"/>
              <w:spacing w:val="-8"/>
            </w:rPr>
          </w:rPrChange>
        </w:rPr>
        <w:t xml:space="preserve">第一条  </w:t>
      </w:r>
      <w:r>
        <w:rPr>
          <w:rFonts w:hint="eastAsia" w:ascii="宋体" w:hAnsi="宋体" w:cs="Times New Roman"/>
          <w:spacing w:val="0"/>
          <w:rPrChange w:id="663" w:author="卢颖东" w:date="2019-05-07T10:29:00Z">
            <w:rPr>
              <w:rFonts w:hint="eastAsia" w:hAnsi="Calibri" w:cs="Times New Roman"/>
              <w:spacing w:val="-8"/>
            </w:rPr>
          </w:rPrChange>
        </w:rPr>
        <w:t>为了保护、培育森林资源，有效发挥森林涵养水源、保持水土、防风固沙、调节气候、改善生态环境和美化城市的作用，根据《中华人民共和国森林法》《广东省森林保护管理条例》等有关法律、法规，结合深圳市实际，制定本条例。</w:t>
      </w:r>
    </w:p>
    <w:p>
      <w:pPr>
        <w:spacing w:line="590" w:lineRule="exact"/>
        <w:rPr>
          <w:rFonts w:hint="eastAsia" w:ascii="宋体" w:hAnsi="宋体" w:cs="Times New Roman"/>
          <w:spacing w:val="0"/>
          <w:rPrChange w:id="665" w:author="卢颖东" w:date="2019-05-07T10:29:00Z">
            <w:rPr>
              <w:rFonts w:hint="eastAsia" w:hAnsi="Calibri" w:cs="Times New Roman"/>
              <w:spacing w:val="-8"/>
            </w:rPr>
          </w:rPrChange>
        </w:rPr>
        <w:pPrChange w:id="664" w:author="卢颖东" w:date="2019-05-07T10:25:00Z">
          <w:pPr>
            <w:spacing w:line="560" w:lineRule="exact"/>
          </w:pPr>
        </w:pPrChange>
      </w:pPr>
      <w:r>
        <w:rPr>
          <w:rFonts w:ascii="宋体" w:hAnsi="宋体" w:cs="Times New Roman"/>
          <w:spacing w:val="0"/>
          <w:rPrChange w:id="666" w:author="卢颖东" w:date="2019-05-07T10:29:00Z">
            <w:rPr>
              <w:rFonts w:hAnsi="Calibri" w:cs="Times New Roman"/>
              <w:spacing w:val="-8"/>
            </w:rPr>
          </w:rPrChange>
        </w:rPr>
        <w:t xml:space="preserve">    </w:t>
      </w:r>
      <w:r>
        <w:rPr>
          <w:rFonts w:hint="eastAsia" w:ascii="宋体" w:hAnsi="宋体" w:eastAsia="黑体" w:cs="Times New Roman"/>
          <w:spacing w:val="0"/>
          <w:rPrChange w:id="667" w:author="卢颖东" w:date="2019-05-07T10:29:00Z">
            <w:rPr>
              <w:rFonts w:hint="eastAsia" w:hAnsi="Calibri" w:eastAsia="黑体" w:cs="Times New Roman"/>
              <w:spacing w:val="-8"/>
            </w:rPr>
          </w:rPrChange>
        </w:rPr>
        <w:t>第二条</w:t>
      </w:r>
      <w:r>
        <w:rPr>
          <w:rFonts w:hint="eastAsia" w:ascii="宋体" w:hAnsi="宋体" w:cs="Times New Roman"/>
          <w:spacing w:val="0"/>
          <w:rPrChange w:id="668" w:author="卢颖东" w:date="2019-05-07T10:29:00Z">
            <w:rPr>
              <w:rFonts w:hint="eastAsia" w:hAnsi="Calibri" w:cs="Times New Roman"/>
              <w:spacing w:val="-8"/>
            </w:rPr>
          </w:rPrChange>
        </w:rPr>
        <w:t xml:space="preserve">  本条例所称生态公益林，是指经市人民政府同意，由市林业主管部门上报省林业主管部门核定，并经省人民政府批准的水源涵养林、水土保持林、防风固沙林、红树林、农田防护林以及自然保护区、自然保护小区、森林公园内的森林和风景观赏林、国防林、母树林、科研林、名胜古迹和革命纪念地的森林、林木。</w:t>
      </w:r>
    </w:p>
    <w:p>
      <w:pPr>
        <w:spacing w:line="590" w:lineRule="exact"/>
        <w:ind w:firstLine="570"/>
        <w:rPr>
          <w:rFonts w:hint="eastAsia" w:ascii="宋体" w:hAnsi="宋体" w:cs="Times New Roman"/>
          <w:spacing w:val="0"/>
          <w:rPrChange w:id="670" w:author="卢颖东" w:date="2019-05-07T10:29:00Z">
            <w:rPr>
              <w:rFonts w:hint="eastAsia" w:hAnsi="Calibri" w:cs="Times New Roman"/>
              <w:spacing w:val="-8"/>
            </w:rPr>
          </w:rPrChange>
        </w:rPr>
        <w:pPrChange w:id="669" w:author="卢颖东" w:date="2019-05-07T10:25:00Z">
          <w:pPr>
            <w:spacing w:line="560" w:lineRule="exact"/>
            <w:ind w:firstLine="570"/>
          </w:pPr>
        </w:pPrChange>
      </w:pPr>
      <w:r>
        <w:rPr>
          <w:rFonts w:hint="eastAsia" w:ascii="宋体" w:hAnsi="宋体" w:cs="Times New Roman"/>
          <w:spacing w:val="0"/>
          <w:rPrChange w:id="671" w:author="卢颖东" w:date="2019-05-07T10:29:00Z">
            <w:rPr>
              <w:rFonts w:hint="eastAsia" w:hAnsi="Calibri" w:cs="Times New Roman"/>
              <w:spacing w:val="-8"/>
            </w:rPr>
          </w:rPrChange>
        </w:rPr>
        <w:t>生态公益林的规划、建设、管理和保护，适用本条例。</w:t>
      </w:r>
    </w:p>
    <w:p>
      <w:pPr>
        <w:spacing w:line="590" w:lineRule="exact"/>
        <w:rPr>
          <w:rFonts w:hint="eastAsia" w:ascii="宋体" w:hAnsi="宋体" w:cs="Times New Roman"/>
          <w:spacing w:val="0"/>
          <w:rPrChange w:id="673" w:author="卢颖东" w:date="2019-05-07T10:29:00Z">
            <w:rPr>
              <w:rFonts w:hint="eastAsia" w:hAnsi="Calibri" w:cs="Times New Roman"/>
              <w:spacing w:val="-8"/>
            </w:rPr>
          </w:rPrChange>
        </w:rPr>
        <w:pPrChange w:id="672" w:author="卢颖东" w:date="2019-05-07T10:25:00Z">
          <w:pPr>
            <w:spacing w:line="560" w:lineRule="exact"/>
          </w:pPr>
        </w:pPrChange>
      </w:pPr>
      <w:r>
        <w:rPr>
          <w:rFonts w:ascii="宋体" w:hAnsi="宋体" w:cs="Times New Roman"/>
          <w:spacing w:val="0"/>
          <w:rPrChange w:id="674" w:author="卢颖东" w:date="2019-05-07T10:29:00Z">
            <w:rPr>
              <w:rFonts w:hAnsi="Calibri" w:cs="Times New Roman"/>
              <w:spacing w:val="-8"/>
            </w:rPr>
          </w:rPrChange>
        </w:rPr>
        <w:t xml:space="preserve">  </w:t>
      </w:r>
      <w:r>
        <w:rPr>
          <w:rFonts w:hint="eastAsia" w:ascii="宋体" w:hAnsi="宋体" w:cs="Times New Roman"/>
          <w:spacing w:val="0"/>
          <w:rPrChange w:id="675" w:author="卢颖东" w:date="2019-05-07T10:29:00Z">
            <w:rPr>
              <w:rFonts w:hint="eastAsia" w:hAnsi="Calibri" w:cs="Times New Roman"/>
              <w:spacing w:val="-8"/>
            </w:rPr>
          </w:rPrChange>
        </w:rPr>
        <w:t xml:space="preserve">  商品林及城市园林绿化的规划、建设、管理和保护，按照有关法律、法规的规定执行。</w:t>
      </w:r>
    </w:p>
    <w:p>
      <w:pPr>
        <w:spacing w:line="590" w:lineRule="exact"/>
        <w:rPr>
          <w:rFonts w:ascii="宋体" w:hAnsi="宋体" w:cs="Times New Roman"/>
          <w:spacing w:val="0"/>
          <w:rPrChange w:id="677" w:author="卢颖东" w:date="2019-05-07T10:29:00Z">
            <w:rPr>
              <w:rFonts w:hAnsi="Calibri" w:cs="Times New Roman"/>
              <w:spacing w:val="-8"/>
            </w:rPr>
          </w:rPrChange>
        </w:rPr>
        <w:pPrChange w:id="676" w:author="卢颖东" w:date="2019-05-07T10:25:00Z">
          <w:pPr>
            <w:spacing w:line="560" w:lineRule="exact"/>
          </w:pPr>
        </w:pPrChange>
      </w:pPr>
      <w:r>
        <w:rPr>
          <w:rFonts w:ascii="宋体" w:hAnsi="宋体" w:cs="Times New Roman"/>
          <w:spacing w:val="0"/>
          <w:rPrChange w:id="678" w:author="卢颖东" w:date="2019-05-07T10:29:00Z">
            <w:rPr>
              <w:rFonts w:hAnsi="Calibri" w:cs="Times New Roman"/>
              <w:spacing w:val="-8"/>
            </w:rPr>
          </w:rPrChange>
        </w:rPr>
        <w:t xml:space="preserve">    </w:t>
      </w:r>
      <w:r>
        <w:rPr>
          <w:rFonts w:hint="eastAsia" w:ascii="宋体" w:hAnsi="宋体" w:eastAsia="黑体" w:cs="Times New Roman"/>
          <w:spacing w:val="0"/>
          <w:rPrChange w:id="679" w:author="卢颖东" w:date="2019-05-07T10:29:00Z">
            <w:rPr>
              <w:rFonts w:hint="eastAsia" w:hAnsi="Calibri" w:eastAsia="黑体" w:cs="Times New Roman"/>
              <w:spacing w:val="-8"/>
            </w:rPr>
          </w:rPrChange>
        </w:rPr>
        <w:t>第三条</w:t>
      </w:r>
      <w:r>
        <w:rPr>
          <w:rFonts w:hint="eastAsia" w:ascii="宋体" w:hAnsi="宋体" w:cs="Times New Roman"/>
          <w:spacing w:val="0"/>
          <w:rPrChange w:id="680" w:author="卢颖东" w:date="2019-05-07T10:29:00Z">
            <w:rPr>
              <w:rFonts w:hint="eastAsia" w:hAnsi="Calibri" w:cs="Times New Roman"/>
              <w:spacing w:val="-8"/>
            </w:rPr>
          </w:rPrChange>
        </w:rPr>
        <w:t xml:space="preserve">  市林业主管部门负责全市生态公益林的规划、建设、管理和保护工作。各区林业主管部门负责本辖区内生态公益林的建设、管理和保护工作。</w:t>
      </w:r>
    </w:p>
    <w:p>
      <w:pPr>
        <w:spacing w:line="590" w:lineRule="exact"/>
        <w:rPr>
          <w:rFonts w:ascii="宋体" w:hAnsi="宋体" w:cs="Times New Roman"/>
          <w:spacing w:val="0"/>
          <w:rPrChange w:id="682" w:author="卢颖东" w:date="2019-05-07T10:29:00Z">
            <w:rPr>
              <w:rFonts w:hAnsi="Calibri" w:cs="Times New Roman"/>
              <w:spacing w:val="-8"/>
            </w:rPr>
          </w:rPrChange>
        </w:rPr>
        <w:pPrChange w:id="681" w:author="卢颖东" w:date="2019-05-07T10:25:00Z">
          <w:pPr>
            <w:spacing w:line="560" w:lineRule="exact"/>
          </w:pPr>
        </w:pPrChange>
      </w:pPr>
      <w:r>
        <w:rPr>
          <w:rFonts w:hint="eastAsia" w:ascii="宋体" w:hAnsi="宋体" w:cs="Times New Roman"/>
          <w:spacing w:val="0"/>
          <w:rPrChange w:id="683" w:author="卢颖东" w:date="2019-05-07T10:29:00Z">
            <w:rPr>
              <w:rFonts w:hint="eastAsia" w:hAnsi="Calibri" w:cs="Times New Roman"/>
              <w:spacing w:val="-8"/>
            </w:rPr>
          </w:rPrChange>
        </w:rPr>
        <w:t xml:space="preserve">    市、区</w:t>
      </w:r>
      <w:r>
        <w:rPr>
          <w:rFonts w:hint="eastAsia" w:ascii="宋体" w:hAnsi="宋体" w:cs="Times New Roman"/>
          <w:spacing w:val="0"/>
          <w:lang w:eastAsia="zh-CN"/>
          <w:rPrChange w:id="684" w:author="卢颖东" w:date="2019-05-07T10:29:00Z">
            <w:rPr>
              <w:rFonts w:hint="eastAsia" w:hAnsi="Calibri" w:cs="Times New Roman"/>
              <w:spacing w:val="-8"/>
              <w:lang w:eastAsia="zh-CN"/>
            </w:rPr>
          </w:rPrChange>
        </w:rPr>
        <w:t>规划和自然资源</w:t>
      </w:r>
      <w:r>
        <w:rPr>
          <w:rFonts w:hint="eastAsia" w:ascii="宋体" w:hAnsi="宋体" w:cs="Times New Roman"/>
          <w:spacing w:val="0"/>
          <w:rPrChange w:id="685" w:author="卢颖东" w:date="2019-05-07T10:29:00Z">
            <w:rPr>
              <w:rFonts w:hint="eastAsia" w:hAnsi="Calibri" w:cs="Times New Roman"/>
              <w:spacing w:val="-8"/>
            </w:rPr>
          </w:rPrChange>
        </w:rPr>
        <w:t>、园林绿化、公安、水务、</w:t>
      </w:r>
      <w:r>
        <w:rPr>
          <w:rFonts w:hint="eastAsia" w:ascii="宋体" w:hAnsi="宋体" w:cs="Times New Roman"/>
          <w:spacing w:val="0"/>
          <w:lang w:eastAsia="zh-CN"/>
          <w:rPrChange w:id="686" w:author="卢颖东" w:date="2019-05-07T10:29:00Z">
            <w:rPr>
              <w:rFonts w:hint="eastAsia" w:hAnsi="Calibri" w:cs="Times New Roman"/>
              <w:spacing w:val="-8"/>
              <w:lang w:eastAsia="zh-CN"/>
            </w:rPr>
          </w:rPrChange>
        </w:rPr>
        <w:t>生态环境</w:t>
      </w:r>
      <w:r>
        <w:rPr>
          <w:rFonts w:hint="eastAsia" w:ascii="宋体" w:hAnsi="宋体" w:cs="Times New Roman"/>
          <w:spacing w:val="0"/>
          <w:rPrChange w:id="687" w:author="卢颖东" w:date="2019-05-07T10:29:00Z">
            <w:rPr>
              <w:rFonts w:hint="eastAsia" w:hAnsi="Calibri" w:cs="Times New Roman"/>
              <w:spacing w:val="-8"/>
            </w:rPr>
          </w:rPrChange>
        </w:rPr>
        <w:t>等部门按照各自职责，协助做好生态公益林的建设和保护工作。</w:t>
      </w:r>
    </w:p>
    <w:p>
      <w:pPr>
        <w:spacing w:line="590" w:lineRule="exact"/>
        <w:rPr>
          <w:rFonts w:ascii="宋体" w:hAnsi="宋体" w:cs="Times New Roman"/>
          <w:spacing w:val="0"/>
          <w:rPrChange w:id="689" w:author="卢颖东" w:date="2019-05-07T10:29:00Z">
            <w:rPr>
              <w:rFonts w:hAnsi="Calibri" w:cs="Times New Roman"/>
              <w:spacing w:val="-8"/>
            </w:rPr>
          </w:rPrChange>
        </w:rPr>
        <w:pPrChange w:id="688" w:author="卢颖东" w:date="2019-05-07T10:25:00Z">
          <w:pPr>
            <w:spacing w:line="560" w:lineRule="exact"/>
          </w:pPr>
        </w:pPrChange>
      </w:pPr>
      <w:r>
        <w:rPr>
          <w:rFonts w:ascii="宋体" w:hAnsi="宋体" w:cs="Times New Roman"/>
          <w:spacing w:val="0"/>
          <w:rPrChange w:id="690" w:author="卢颖东" w:date="2019-05-07T10:29:00Z">
            <w:rPr>
              <w:rFonts w:hAnsi="Calibri" w:cs="Times New Roman"/>
              <w:spacing w:val="-8"/>
            </w:rPr>
          </w:rPrChange>
        </w:rPr>
        <w:t xml:space="preserve">    </w:t>
      </w:r>
      <w:r>
        <w:rPr>
          <w:rFonts w:hint="eastAsia" w:ascii="宋体" w:hAnsi="宋体" w:eastAsia="黑体" w:cs="Times New Roman"/>
          <w:spacing w:val="0"/>
          <w:rPrChange w:id="691" w:author="卢颖东" w:date="2019-05-07T10:29:00Z">
            <w:rPr>
              <w:rFonts w:hint="eastAsia" w:hAnsi="Calibri" w:eastAsia="黑体" w:cs="Times New Roman"/>
              <w:spacing w:val="-8"/>
            </w:rPr>
          </w:rPrChange>
        </w:rPr>
        <w:t>第四条</w:t>
      </w:r>
      <w:r>
        <w:rPr>
          <w:rFonts w:hint="eastAsia" w:ascii="宋体" w:hAnsi="宋体" w:cs="Times New Roman"/>
          <w:spacing w:val="0"/>
          <w:rPrChange w:id="692" w:author="卢颖东" w:date="2019-05-07T10:29:00Z">
            <w:rPr>
              <w:rFonts w:hint="eastAsia" w:hAnsi="Calibri" w:cs="Times New Roman"/>
              <w:spacing w:val="-8"/>
            </w:rPr>
          </w:rPrChange>
        </w:rPr>
        <w:t xml:space="preserve">  各级人民政府应当将生态公益林建设纳入本级国民经济和社会发展计划。</w:t>
      </w:r>
    </w:p>
    <w:p>
      <w:pPr>
        <w:spacing w:line="590" w:lineRule="exact"/>
        <w:rPr>
          <w:rFonts w:ascii="宋体" w:hAnsi="宋体" w:cs="Times New Roman"/>
          <w:spacing w:val="0"/>
          <w:rPrChange w:id="694" w:author="卢颖东" w:date="2019-05-07T10:29:00Z">
            <w:rPr>
              <w:rFonts w:hAnsi="Calibri" w:cs="Times New Roman"/>
              <w:spacing w:val="-8"/>
            </w:rPr>
          </w:rPrChange>
        </w:rPr>
        <w:pPrChange w:id="693" w:author="卢颖东" w:date="2019-05-07T10:25:00Z">
          <w:pPr>
            <w:spacing w:line="560" w:lineRule="exact"/>
          </w:pPr>
        </w:pPrChange>
      </w:pPr>
      <w:r>
        <w:rPr>
          <w:rFonts w:ascii="宋体" w:hAnsi="宋体" w:cs="Times New Roman"/>
          <w:spacing w:val="0"/>
          <w:rPrChange w:id="695" w:author="卢颖东" w:date="2019-05-07T10:29:00Z">
            <w:rPr>
              <w:rFonts w:hAnsi="Calibri" w:cs="Times New Roman"/>
              <w:spacing w:val="-8"/>
            </w:rPr>
          </w:rPrChange>
        </w:rPr>
        <w:t xml:space="preserve">    </w:t>
      </w:r>
      <w:r>
        <w:rPr>
          <w:rFonts w:hint="eastAsia" w:ascii="宋体" w:hAnsi="宋体" w:cs="Times New Roman"/>
          <w:spacing w:val="0"/>
          <w:rPrChange w:id="696" w:author="卢颖东" w:date="2019-05-07T10:29:00Z">
            <w:rPr>
              <w:rFonts w:hint="eastAsia" w:hAnsi="Calibri" w:cs="Times New Roman"/>
              <w:spacing w:val="-8"/>
            </w:rPr>
          </w:rPrChange>
        </w:rPr>
        <w:t>经市人民政府统一规划确定并纳入法定图则的生态公益林，其建设、管理、保护经费应当列入各级财政预算。各级人民政府应当采取多种形式积极筹措生态公益林的建设、管理、保护经费，鼓励集体经济组织和社会团体、各界人士捐资建设生态公益林。</w:t>
      </w:r>
    </w:p>
    <w:p>
      <w:pPr>
        <w:spacing w:line="590" w:lineRule="exact"/>
        <w:rPr>
          <w:rFonts w:ascii="宋体" w:hAnsi="宋体" w:cs="Times New Roman"/>
          <w:spacing w:val="0"/>
          <w:rPrChange w:id="698" w:author="卢颖东" w:date="2019-05-07T10:29:00Z">
            <w:rPr>
              <w:rFonts w:hAnsi="Calibri" w:cs="Times New Roman"/>
              <w:spacing w:val="-8"/>
            </w:rPr>
          </w:rPrChange>
        </w:rPr>
        <w:pPrChange w:id="697" w:author="卢颖东" w:date="2019-05-07T10:25:00Z">
          <w:pPr>
            <w:spacing w:line="560" w:lineRule="exact"/>
          </w:pPr>
        </w:pPrChange>
      </w:pPr>
      <w:r>
        <w:rPr>
          <w:rFonts w:ascii="宋体" w:hAnsi="宋体" w:cs="Times New Roman"/>
          <w:spacing w:val="0"/>
          <w:rPrChange w:id="699" w:author="卢颖东" w:date="2019-05-07T10:29:00Z">
            <w:rPr>
              <w:rFonts w:hAnsi="Calibri" w:cs="Times New Roman"/>
              <w:spacing w:val="-8"/>
            </w:rPr>
          </w:rPrChange>
        </w:rPr>
        <w:t xml:space="preserve">    </w:t>
      </w:r>
      <w:r>
        <w:rPr>
          <w:rFonts w:hint="eastAsia" w:ascii="宋体" w:hAnsi="宋体" w:cs="Times New Roman"/>
          <w:spacing w:val="0"/>
          <w:rPrChange w:id="700" w:author="卢颖东" w:date="2019-05-07T10:29:00Z">
            <w:rPr>
              <w:rFonts w:hint="eastAsia" w:hAnsi="Calibri" w:cs="Times New Roman"/>
              <w:spacing w:val="-8"/>
            </w:rPr>
          </w:rPrChange>
        </w:rPr>
        <w:t>生态公益林的建设、管理和保护实行任期目标责任制，各级人民政府负责人应当按照要求逐级签订目标责任书。</w:t>
      </w:r>
    </w:p>
    <w:p>
      <w:pPr>
        <w:spacing w:line="590" w:lineRule="exact"/>
        <w:ind w:firstLine="600" w:firstLineChars="200"/>
        <w:rPr>
          <w:rFonts w:hint="eastAsia" w:ascii="宋体" w:hAnsi="宋体" w:cs="Times New Roman"/>
          <w:spacing w:val="0"/>
          <w:rPrChange w:id="702" w:author="卢颖东" w:date="2019-05-07T10:29:00Z">
            <w:rPr>
              <w:rFonts w:hint="eastAsia" w:hAnsi="Calibri" w:cs="Times New Roman"/>
              <w:spacing w:val="-8"/>
            </w:rPr>
          </w:rPrChange>
        </w:rPr>
        <w:pPrChange w:id="701" w:author="卢颖东" w:date="2019-05-07T10:25:00Z">
          <w:pPr>
            <w:spacing w:line="560" w:lineRule="exact"/>
            <w:ind w:firstLine="600" w:firstLineChars="200"/>
          </w:pPr>
        </w:pPrChange>
      </w:pPr>
      <w:r>
        <w:rPr>
          <w:rFonts w:hint="eastAsia" w:ascii="宋体" w:hAnsi="宋体" w:eastAsia="黑体" w:cs="Times New Roman"/>
          <w:spacing w:val="0"/>
          <w:rPrChange w:id="703" w:author="卢颖东" w:date="2019-05-07T10:29:00Z">
            <w:rPr>
              <w:rFonts w:hint="eastAsia" w:hAnsi="Calibri" w:eastAsia="黑体" w:cs="Times New Roman"/>
              <w:spacing w:val="-8"/>
            </w:rPr>
          </w:rPrChange>
        </w:rPr>
        <w:t>第五条</w:t>
      </w:r>
      <w:r>
        <w:rPr>
          <w:rFonts w:hint="eastAsia" w:ascii="宋体" w:hAnsi="宋体" w:cs="Times New Roman"/>
          <w:spacing w:val="0"/>
          <w:rPrChange w:id="704" w:author="卢颖东" w:date="2019-05-07T10:29:00Z">
            <w:rPr>
              <w:rFonts w:hint="eastAsia" w:hAnsi="Calibri" w:cs="Times New Roman"/>
              <w:spacing w:val="-8"/>
            </w:rPr>
          </w:rPrChange>
        </w:rPr>
        <w:t xml:space="preserve">  任何组织和个人都有保护生态公益林的义务。对破坏生态公益林的行为，</w:t>
      </w:r>
      <w:r>
        <w:rPr>
          <w:rFonts w:hint="eastAsia" w:ascii="宋体" w:hAnsi="宋体" w:cs="Times New Roman"/>
          <w:spacing w:val="0"/>
          <w:lang w:eastAsia="zh-CN"/>
          <w:rPrChange w:id="705" w:author="卢颖东" w:date="2019-05-07T10:29:00Z">
            <w:rPr>
              <w:rFonts w:hint="eastAsia" w:hAnsi="Calibri" w:cs="Times New Roman"/>
              <w:spacing w:val="-8"/>
              <w:lang w:eastAsia="zh-CN"/>
            </w:rPr>
          </w:rPrChange>
        </w:rPr>
        <w:t>有权予以</w:t>
      </w:r>
      <w:r>
        <w:rPr>
          <w:rFonts w:hint="eastAsia" w:ascii="宋体" w:hAnsi="宋体" w:cs="Times New Roman"/>
          <w:spacing w:val="0"/>
          <w:rPrChange w:id="706" w:author="卢颖东" w:date="2019-05-07T10:29:00Z">
            <w:rPr>
              <w:rFonts w:hint="eastAsia" w:hAnsi="Calibri" w:cs="Times New Roman"/>
              <w:spacing w:val="-8"/>
            </w:rPr>
          </w:rPrChange>
        </w:rPr>
        <w:t>检举。</w:t>
      </w:r>
    </w:p>
    <w:p>
      <w:pPr>
        <w:spacing w:line="590" w:lineRule="exact"/>
        <w:ind w:firstLine="600" w:firstLineChars="200"/>
        <w:rPr>
          <w:rFonts w:hint="eastAsia" w:ascii="宋体" w:hAnsi="宋体" w:cs="Times New Roman"/>
          <w:spacing w:val="0"/>
          <w:rPrChange w:id="708" w:author="卢颖东" w:date="2019-05-07T10:29:00Z">
            <w:rPr>
              <w:rFonts w:hint="eastAsia" w:hAnsi="Calibri" w:cs="Times New Roman"/>
              <w:spacing w:val="-8"/>
            </w:rPr>
          </w:rPrChange>
        </w:rPr>
        <w:pPrChange w:id="707" w:author="卢颖东" w:date="2019-05-07T10:25:00Z">
          <w:pPr>
            <w:spacing w:line="560" w:lineRule="exact"/>
            <w:ind w:firstLine="600" w:firstLineChars="200"/>
          </w:pPr>
        </w:pPrChange>
      </w:pPr>
      <w:r>
        <w:rPr>
          <w:rFonts w:hint="eastAsia" w:ascii="宋体" w:hAnsi="宋体" w:cs="Times New Roman"/>
          <w:spacing w:val="0"/>
          <w:rPrChange w:id="709" w:author="卢颖东" w:date="2019-05-07T10:29:00Z">
            <w:rPr>
              <w:rFonts w:hint="eastAsia" w:hAnsi="Calibri" w:cs="Times New Roman"/>
              <w:spacing w:val="-8"/>
            </w:rPr>
          </w:rPrChange>
        </w:rPr>
        <w:t>对保护生态公益林作出突出贡献的组织和个人，应当给予表彰、奖励。</w:t>
      </w:r>
    </w:p>
    <w:p>
      <w:pPr>
        <w:spacing w:line="590" w:lineRule="exact"/>
        <w:rPr>
          <w:rFonts w:ascii="宋体" w:hAnsi="宋体" w:cs="Times New Roman"/>
          <w:spacing w:val="0"/>
          <w:rPrChange w:id="711" w:author="卢颖东" w:date="2019-05-07T10:29:00Z">
            <w:rPr>
              <w:rFonts w:hAnsi="Calibri" w:cs="Times New Roman"/>
              <w:spacing w:val="-8"/>
            </w:rPr>
          </w:rPrChange>
        </w:rPr>
        <w:pPrChange w:id="710" w:author="卢颖东" w:date="2019-05-07T10:25:00Z">
          <w:pPr>
            <w:spacing w:line="560" w:lineRule="exact"/>
          </w:pPr>
        </w:pPrChange>
      </w:pPr>
    </w:p>
    <w:p>
      <w:pPr>
        <w:spacing w:line="590" w:lineRule="exact"/>
        <w:jc w:val="center"/>
        <w:rPr>
          <w:rFonts w:hint="eastAsia" w:ascii="宋体" w:hAnsi="宋体" w:eastAsia="黑体" w:cs="Times New Roman"/>
          <w:spacing w:val="0"/>
          <w:rPrChange w:id="713" w:author="卢颖东" w:date="2019-05-07T10:29:00Z">
            <w:rPr>
              <w:rFonts w:hint="eastAsia" w:hAnsi="Calibri" w:eastAsia="黑体" w:cs="Times New Roman"/>
              <w:spacing w:val="-8"/>
            </w:rPr>
          </w:rPrChange>
        </w:rPr>
        <w:pPrChange w:id="712" w:author="卢颖东" w:date="2019-05-07T10:25:00Z">
          <w:pPr>
            <w:spacing w:line="560" w:lineRule="exact"/>
            <w:jc w:val="center"/>
          </w:pPr>
        </w:pPrChange>
      </w:pPr>
      <w:r>
        <w:rPr>
          <w:rFonts w:hint="eastAsia" w:ascii="宋体" w:hAnsi="宋体" w:eastAsia="黑体" w:cs="Times New Roman"/>
          <w:spacing w:val="0"/>
          <w:rPrChange w:id="714" w:author="卢颖东" w:date="2019-05-07T10:29:00Z">
            <w:rPr>
              <w:rFonts w:hint="eastAsia" w:hAnsi="Calibri" w:eastAsia="黑体" w:cs="Times New Roman"/>
              <w:spacing w:val="-8"/>
            </w:rPr>
          </w:rPrChange>
        </w:rPr>
        <w:t>第二章</w:t>
      </w:r>
      <w:r>
        <w:rPr>
          <w:rFonts w:ascii="宋体" w:hAnsi="宋体" w:eastAsia="黑体" w:cs="Times New Roman"/>
          <w:spacing w:val="0"/>
          <w:rPrChange w:id="715" w:author="卢颖东" w:date="2019-05-07T10:29:00Z">
            <w:rPr>
              <w:rFonts w:hAnsi="Calibri" w:eastAsia="黑体" w:cs="Times New Roman"/>
              <w:spacing w:val="-8"/>
            </w:rPr>
          </w:rPrChange>
        </w:rPr>
        <w:t xml:space="preserve">   </w:t>
      </w:r>
      <w:r>
        <w:rPr>
          <w:rFonts w:hint="eastAsia" w:ascii="宋体" w:hAnsi="宋体" w:eastAsia="黑体" w:cs="Times New Roman"/>
          <w:spacing w:val="0"/>
          <w:rPrChange w:id="716" w:author="卢颖东" w:date="2019-05-07T10:29:00Z">
            <w:rPr>
              <w:rFonts w:hint="eastAsia" w:hAnsi="Calibri" w:eastAsia="黑体" w:cs="Times New Roman"/>
              <w:spacing w:val="-8"/>
            </w:rPr>
          </w:rPrChange>
        </w:rPr>
        <w:t>规划和建设</w:t>
      </w:r>
    </w:p>
    <w:p>
      <w:pPr>
        <w:spacing w:line="590" w:lineRule="exact"/>
        <w:rPr>
          <w:rFonts w:ascii="宋体" w:hAnsi="宋体" w:eastAsia="黑体" w:cs="Times New Roman"/>
          <w:spacing w:val="0"/>
          <w:rPrChange w:id="718" w:author="卢颖东" w:date="2019-05-07T10:29:00Z">
            <w:rPr>
              <w:rFonts w:hAnsi="Calibri" w:eastAsia="黑体" w:cs="Times New Roman"/>
              <w:spacing w:val="-8"/>
            </w:rPr>
          </w:rPrChange>
        </w:rPr>
        <w:pPrChange w:id="717" w:author="卢颖东" w:date="2019-05-07T10:25:00Z">
          <w:pPr>
            <w:spacing w:line="560" w:lineRule="exact"/>
          </w:pPr>
        </w:pPrChange>
      </w:pPr>
    </w:p>
    <w:p>
      <w:pPr>
        <w:spacing w:line="590" w:lineRule="exact"/>
        <w:ind w:firstLine="600" w:firstLineChars="200"/>
        <w:rPr>
          <w:rFonts w:ascii="宋体" w:hAnsi="宋体" w:cs="Times New Roman"/>
          <w:spacing w:val="0"/>
          <w:rPrChange w:id="720" w:author="卢颖东" w:date="2019-05-07T10:29:00Z">
            <w:rPr>
              <w:rFonts w:hAnsi="Calibri" w:cs="Times New Roman"/>
              <w:spacing w:val="-8"/>
            </w:rPr>
          </w:rPrChange>
        </w:rPr>
        <w:pPrChange w:id="719" w:author="卢颖东" w:date="2019-05-07T10:25:00Z">
          <w:pPr>
            <w:spacing w:line="560" w:lineRule="exact"/>
            <w:ind w:firstLine="600" w:firstLineChars="200"/>
          </w:pPr>
        </w:pPrChange>
      </w:pPr>
      <w:r>
        <w:rPr>
          <w:rFonts w:hint="eastAsia" w:ascii="宋体" w:hAnsi="宋体" w:eastAsia="黑体" w:cs="Times New Roman"/>
          <w:spacing w:val="0"/>
          <w:rPrChange w:id="721" w:author="卢颖东" w:date="2019-05-07T10:29:00Z">
            <w:rPr>
              <w:rFonts w:hint="eastAsia" w:hAnsi="Calibri" w:eastAsia="黑体" w:cs="Times New Roman"/>
              <w:spacing w:val="-8"/>
            </w:rPr>
          </w:rPrChange>
        </w:rPr>
        <w:t xml:space="preserve">第六条  </w:t>
      </w:r>
      <w:r>
        <w:rPr>
          <w:rFonts w:hint="eastAsia" w:ascii="宋体" w:hAnsi="宋体" w:cs="Times New Roman"/>
          <w:spacing w:val="0"/>
          <w:rPrChange w:id="722" w:author="卢颖东" w:date="2019-05-07T10:29:00Z">
            <w:rPr>
              <w:rFonts w:hint="eastAsia" w:hAnsi="Calibri" w:cs="Times New Roman"/>
              <w:spacing w:val="-8"/>
            </w:rPr>
          </w:rPrChange>
        </w:rPr>
        <w:t>市林业主管部门应当组织制定生态公益林总体规划并编制相关图则，经市</w:t>
      </w:r>
      <w:r>
        <w:rPr>
          <w:rFonts w:hint="eastAsia" w:ascii="宋体" w:hAnsi="宋体" w:cs="Times New Roman"/>
          <w:spacing w:val="0"/>
          <w:lang w:eastAsia="zh-CN"/>
          <w:rPrChange w:id="723" w:author="卢颖东" w:date="2019-05-07T10:29:00Z">
            <w:rPr>
              <w:rFonts w:hint="eastAsia" w:hAnsi="Calibri" w:cs="Times New Roman"/>
              <w:spacing w:val="-8"/>
              <w:lang w:eastAsia="zh-CN"/>
            </w:rPr>
          </w:rPrChange>
        </w:rPr>
        <w:t>规划和自然资源</w:t>
      </w:r>
      <w:r>
        <w:rPr>
          <w:rFonts w:hint="eastAsia" w:ascii="宋体" w:hAnsi="宋体" w:cs="Times New Roman"/>
          <w:spacing w:val="0"/>
          <w:rPrChange w:id="724" w:author="卢颖东" w:date="2019-05-07T10:29:00Z">
            <w:rPr>
              <w:rFonts w:hint="eastAsia" w:hAnsi="Calibri" w:cs="Times New Roman"/>
              <w:spacing w:val="-8"/>
            </w:rPr>
          </w:rPrChange>
        </w:rPr>
        <w:t>部门综合协调后报市城市规划委员会审批。</w:t>
      </w:r>
    </w:p>
    <w:p>
      <w:pPr>
        <w:spacing w:line="590" w:lineRule="exact"/>
        <w:ind w:firstLine="600" w:firstLineChars="200"/>
        <w:rPr>
          <w:rFonts w:hint="eastAsia" w:ascii="宋体" w:hAnsi="宋体" w:cs="Times New Roman"/>
          <w:spacing w:val="0"/>
          <w:rPrChange w:id="726" w:author="卢颖东" w:date="2019-05-07T10:29:00Z">
            <w:rPr>
              <w:rFonts w:hint="eastAsia" w:hAnsi="Calibri" w:cs="Times New Roman"/>
              <w:spacing w:val="-8"/>
            </w:rPr>
          </w:rPrChange>
        </w:rPr>
        <w:pPrChange w:id="725" w:author="卢颖东" w:date="2019-05-07T10:25:00Z">
          <w:pPr>
            <w:spacing w:line="560" w:lineRule="exact"/>
            <w:ind w:firstLine="600" w:firstLineChars="200"/>
          </w:pPr>
        </w:pPrChange>
      </w:pPr>
      <w:r>
        <w:rPr>
          <w:rFonts w:hint="eastAsia" w:ascii="宋体" w:hAnsi="宋体" w:cs="Times New Roman"/>
          <w:spacing w:val="0"/>
          <w:rPrChange w:id="727" w:author="卢颖东" w:date="2019-05-07T10:29:00Z">
            <w:rPr>
              <w:rFonts w:hint="eastAsia" w:hAnsi="Calibri" w:cs="Times New Roman"/>
              <w:spacing w:val="-8"/>
            </w:rPr>
          </w:rPrChange>
        </w:rPr>
        <w:t>生态公益林规划应当与城市总体规划衔接，并与城市绿地系统规划相协调。</w:t>
      </w:r>
    </w:p>
    <w:p>
      <w:pPr>
        <w:spacing w:line="590" w:lineRule="exact"/>
        <w:ind w:firstLine="600" w:firstLineChars="200"/>
        <w:rPr>
          <w:rFonts w:ascii="宋体" w:hAnsi="宋体" w:cs="Times New Roman"/>
          <w:spacing w:val="0"/>
          <w:rPrChange w:id="729" w:author="卢颖东" w:date="2019-05-07T10:29:00Z">
            <w:rPr>
              <w:rFonts w:hAnsi="Calibri" w:cs="Times New Roman"/>
              <w:spacing w:val="-8"/>
            </w:rPr>
          </w:rPrChange>
        </w:rPr>
        <w:pPrChange w:id="728" w:author="卢颖东" w:date="2019-05-07T10:25:00Z">
          <w:pPr>
            <w:spacing w:line="560" w:lineRule="exact"/>
            <w:ind w:firstLine="600" w:firstLineChars="200"/>
          </w:pPr>
        </w:pPrChange>
      </w:pPr>
      <w:r>
        <w:rPr>
          <w:rFonts w:hint="eastAsia" w:ascii="宋体" w:hAnsi="宋体" w:cs="Times New Roman"/>
          <w:spacing w:val="0"/>
          <w:rPrChange w:id="730" w:author="卢颖东" w:date="2019-05-07T10:29:00Z">
            <w:rPr>
              <w:rFonts w:hint="eastAsia" w:hAnsi="Calibri" w:cs="Times New Roman"/>
              <w:spacing w:val="-8"/>
            </w:rPr>
          </w:rPrChange>
        </w:rPr>
        <w:t>生态公益林规划批准后，市、区林业主管部门应当建立相应的地理信息系统，设立地界标志。</w:t>
      </w:r>
    </w:p>
    <w:p>
      <w:pPr>
        <w:spacing w:line="590" w:lineRule="exact"/>
        <w:rPr>
          <w:rFonts w:ascii="宋体" w:hAnsi="宋体" w:cs="Times New Roman"/>
          <w:spacing w:val="0"/>
          <w:rPrChange w:id="732" w:author="卢颖东" w:date="2019-05-07T10:29:00Z">
            <w:rPr>
              <w:rFonts w:hAnsi="Calibri" w:cs="Times New Roman"/>
              <w:spacing w:val="-8"/>
            </w:rPr>
          </w:rPrChange>
        </w:rPr>
        <w:pPrChange w:id="731" w:author="卢颖东" w:date="2019-05-07T10:25:00Z">
          <w:pPr>
            <w:spacing w:line="560" w:lineRule="exact"/>
          </w:pPr>
        </w:pPrChange>
      </w:pPr>
      <w:r>
        <w:rPr>
          <w:rFonts w:ascii="宋体" w:hAnsi="宋体" w:cs="Times New Roman"/>
          <w:spacing w:val="0"/>
          <w:rPrChange w:id="733" w:author="卢颖东" w:date="2019-05-07T10:29:00Z">
            <w:rPr>
              <w:rFonts w:hAnsi="Calibri" w:cs="Times New Roman"/>
              <w:spacing w:val="-8"/>
            </w:rPr>
          </w:rPrChange>
        </w:rPr>
        <w:t xml:space="preserve">    </w:t>
      </w:r>
      <w:r>
        <w:rPr>
          <w:rFonts w:hint="eastAsia" w:ascii="宋体" w:hAnsi="宋体" w:eastAsia="黑体" w:cs="Times New Roman"/>
          <w:spacing w:val="0"/>
          <w:rPrChange w:id="734" w:author="卢颖东" w:date="2019-05-07T10:29:00Z">
            <w:rPr>
              <w:rFonts w:hint="eastAsia" w:hAnsi="Calibri" w:eastAsia="黑体" w:cs="Times New Roman"/>
              <w:spacing w:val="-8"/>
            </w:rPr>
          </w:rPrChange>
        </w:rPr>
        <w:t xml:space="preserve">第七条  </w:t>
      </w:r>
      <w:r>
        <w:rPr>
          <w:rFonts w:hint="eastAsia" w:ascii="宋体" w:hAnsi="宋体" w:cs="Times New Roman"/>
          <w:spacing w:val="0"/>
          <w:rPrChange w:id="735" w:author="卢颖东" w:date="2019-05-07T10:29:00Z">
            <w:rPr>
              <w:rFonts w:hint="eastAsia" w:hAnsi="Calibri" w:cs="Times New Roman"/>
              <w:spacing w:val="-8"/>
            </w:rPr>
          </w:rPrChange>
        </w:rPr>
        <w:t>生态公益林规划应当根据城市的地理地貌、土壤、水系、植被、气候以及社会发展的实际情况进行编制，并对森林防火设施、森林病虫害防治措施、陆生野生动植物保护及其自然保护区规划等进行统筹安排和协调。</w:t>
      </w:r>
    </w:p>
    <w:p>
      <w:pPr>
        <w:spacing w:line="590" w:lineRule="exact"/>
        <w:rPr>
          <w:rFonts w:ascii="宋体" w:hAnsi="宋体" w:cs="Times New Roman"/>
          <w:spacing w:val="0"/>
          <w:rPrChange w:id="737" w:author="卢颖东" w:date="2019-05-07T10:29:00Z">
            <w:rPr>
              <w:rFonts w:hAnsi="Calibri" w:cs="Times New Roman"/>
              <w:spacing w:val="-8"/>
            </w:rPr>
          </w:rPrChange>
        </w:rPr>
        <w:pPrChange w:id="736" w:author="卢颖东" w:date="2019-05-07T10:25:00Z">
          <w:pPr>
            <w:spacing w:line="560" w:lineRule="exact"/>
          </w:pPr>
        </w:pPrChange>
      </w:pPr>
      <w:r>
        <w:rPr>
          <w:rFonts w:ascii="宋体" w:hAnsi="宋体" w:cs="Times New Roman"/>
          <w:spacing w:val="0"/>
          <w:rPrChange w:id="738" w:author="卢颖东" w:date="2019-05-07T10:29:00Z">
            <w:rPr>
              <w:rFonts w:hAnsi="Calibri" w:cs="Times New Roman"/>
              <w:spacing w:val="-8"/>
            </w:rPr>
          </w:rPrChange>
        </w:rPr>
        <w:t xml:space="preserve">    </w:t>
      </w:r>
      <w:r>
        <w:rPr>
          <w:rFonts w:hint="eastAsia" w:ascii="宋体" w:hAnsi="宋体" w:eastAsia="黑体" w:cs="Times New Roman"/>
          <w:spacing w:val="0"/>
          <w:rPrChange w:id="739" w:author="卢颖东" w:date="2019-05-07T10:29:00Z">
            <w:rPr>
              <w:rFonts w:hint="eastAsia" w:hAnsi="Calibri" w:eastAsia="黑体" w:cs="Times New Roman"/>
              <w:spacing w:val="-8"/>
            </w:rPr>
          </w:rPrChange>
        </w:rPr>
        <w:t xml:space="preserve">第八条  </w:t>
      </w:r>
      <w:r>
        <w:rPr>
          <w:rFonts w:hint="eastAsia" w:ascii="宋体" w:hAnsi="宋体" w:cs="Times New Roman"/>
          <w:spacing w:val="0"/>
          <w:rPrChange w:id="740" w:author="卢颖东" w:date="2019-05-07T10:29:00Z">
            <w:rPr>
              <w:rFonts w:hint="eastAsia" w:hAnsi="Calibri" w:cs="Times New Roman"/>
              <w:spacing w:val="-8"/>
            </w:rPr>
          </w:rPrChange>
        </w:rPr>
        <w:t>全市生态公益林总面积应当不低于林业用地面积的百分之六十五，其中水源涵养林所占比例应不低于百分之十。</w:t>
      </w:r>
    </w:p>
    <w:p>
      <w:pPr>
        <w:spacing w:line="590" w:lineRule="exact"/>
        <w:rPr>
          <w:rFonts w:ascii="宋体" w:hAnsi="宋体" w:cs="Times New Roman"/>
          <w:spacing w:val="0"/>
          <w:rPrChange w:id="742" w:author="卢颖东" w:date="2019-05-07T10:29:00Z">
            <w:rPr>
              <w:rFonts w:hAnsi="Calibri" w:cs="Times New Roman"/>
              <w:spacing w:val="-8"/>
            </w:rPr>
          </w:rPrChange>
        </w:rPr>
        <w:pPrChange w:id="741" w:author="卢颖东" w:date="2019-05-07T10:25:00Z">
          <w:pPr>
            <w:spacing w:line="560" w:lineRule="exact"/>
          </w:pPr>
        </w:pPrChange>
      </w:pPr>
      <w:r>
        <w:rPr>
          <w:rFonts w:ascii="宋体" w:hAnsi="宋体" w:cs="Times New Roman"/>
          <w:spacing w:val="0"/>
          <w:rPrChange w:id="743" w:author="卢颖东" w:date="2019-05-07T10:29:00Z">
            <w:rPr>
              <w:rFonts w:hAnsi="Calibri" w:cs="Times New Roman"/>
              <w:spacing w:val="-8"/>
            </w:rPr>
          </w:rPrChange>
        </w:rPr>
        <w:t xml:space="preserve">    </w:t>
      </w:r>
      <w:r>
        <w:rPr>
          <w:rFonts w:hint="eastAsia" w:ascii="宋体" w:hAnsi="宋体" w:cs="Times New Roman"/>
          <w:spacing w:val="0"/>
          <w:rPrChange w:id="744" w:author="卢颖东" w:date="2019-05-07T10:29:00Z">
            <w:rPr>
              <w:rFonts w:hint="eastAsia" w:hAnsi="Calibri" w:cs="Times New Roman"/>
              <w:spacing w:val="-8"/>
            </w:rPr>
          </w:rPrChange>
        </w:rPr>
        <w:t>生态公益林规划对林分、林种的设计和对树种的选择，应当贯彻多树种、多层次、多色彩、多功能和多效益的原则。对不符合生态公益林要求的林木，应当逐步予以更新、改造。</w:t>
      </w:r>
    </w:p>
    <w:p>
      <w:pPr>
        <w:spacing w:line="590" w:lineRule="exact"/>
        <w:ind w:firstLine="600" w:firstLineChars="200"/>
        <w:rPr>
          <w:rFonts w:hint="eastAsia" w:ascii="宋体" w:hAnsi="宋体" w:cs="Times New Roman"/>
          <w:spacing w:val="0"/>
          <w:rPrChange w:id="746" w:author="卢颖东" w:date="2019-05-07T10:29:00Z">
            <w:rPr>
              <w:rFonts w:hint="eastAsia" w:hAnsi="Calibri" w:cs="Times New Roman"/>
              <w:spacing w:val="-8"/>
            </w:rPr>
          </w:rPrChange>
        </w:rPr>
        <w:pPrChange w:id="745" w:author="卢颖东" w:date="2019-05-07T10:25:00Z">
          <w:pPr>
            <w:spacing w:line="560" w:lineRule="exact"/>
            <w:ind w:firstLine="600" w:firstLineChars="200"/>
          </w:pPr>
        </w:pPrChange>
      </w:pPr>
      <w:r>
        <w:rPr>
          <w:rFonts w:hint="eastAsia" w:ascii="宋体" w:hAnsi="宋体" w:eastAsia="黑体" w:cs="Times New Roman"/>
          <w:spacing w:val="0"/>
          <w:rPrChange w:id="747" w:author="卢颖东" w:date="2019-05-07T10:29:00Z">
            <w:rPr>
              <w:rFonts w:hint="eastAsia" w:hAnsi="Calibri" w:eastAsia="黑体" w:cs="Times New Roman"/>
              <w:spacing w:val="-8"/>
            </w:rPr>
          </w:rPrChange>
        </w:rPr>
        <w:t xml:space="preserve">第九条  </w:t>
      </w:r>
      <w:r>
        <w:rPr>
          <w:rFonts w:hint="eastAsia" w:ascii="宋体" w:hAnsi="宋体" w:cs="Times New Roman"/>
          <w:spacing w:val="0"/>
          <w:rPrChange w:id="748" w:author="卢颖东" w:date="2019-05-07T10:29:00Z">
            <w:rPr>
              <w:rFonts w:hint="eastAsia" w:hAnsi="Calibri" w:cs="Times New Roman"/>
              <w:spacing w:val="-8"/>
            </w:rPr>
          </w:rPrChange>
        </w:rPr>
        <w:t>各级人民政府投资生态公益林的资金，应当优先用于水源涵养林、水土保持林、海岸或者道路防风固沙林、风景林和森林公园的建设。</w:t>
      </w:r>
    </w:p>
    <w:p>
      <w:pPr>
        <w:spacing w:line="590" w:lineRule="exact"/>
        <w:ind w:firstLine="600" w:firstLineChars="200"/>
        <w:rPr>
          <w:rFonts w:hint="eastAsia" w:ascii="宋体" w:hAnsi="宋体" w:cs="Times New Roman"/>
          <w:spacing w:val="0"/>
          <w:rPrChange w:id="750" w:author="卢颖东" w:date="2019-05-07T10:29:00Z">
            <w:rPr>
              <w:rFonts w:hint="eastAsia" w:hAnsi="Calibri" w:cs="Times New Roman"/>
              <w:spacing w:val="-8"/>
            </w:rPr>
          </w:rPrChange>
        </w:rPr>
        <w:pPrChange w:id="749" w:author="卢颖东" w:date="2019-05-07T10:25:00Z">
          <w:pPr>
            <w:spacing w:line="560" w:lineRule="exact"/>
            <w:ind w:firstLine="600" w:firstLineChars="200"/>
          </w:pPr>
        </w:pPrChange>
      </w:pPr>
      <w:r>
        <w:rPr>
          <w:rFonts w:hint="eastAsia" w:ascii="宋体" w:hAnsi="宋体" w:cs="Times New Roman"/>
          <w:spacing w:val="0"/>
          <w:rPrChange w:id="751" w:author="卢颖东" w:date="2019-05-07T10:29:00Z">
            <w:rPr>
              <w:rFonts w:hint="eastAsia" w:hAnsi="Calibri" w:cs="Times New Roman"/>
              <w:spacing w:val="-8"/>
            </w:rPr>
          </w:rPrChange>
        </w:rPr>
        <w:t>生态公益林由各级林业主管部门负责组织建设，各级集体经济组织应当给予协助和配合。</w:t>
      </w:r>
      <w:r>
        <w:rPr>
          <w:rFonts w:ascii="宋体" w:hAnsi="宋体" w:cs="Times New Roman"/>
          <w:spacing w:val="0"/>
          <w:rPrChange w:id="752" w:author="卢颖东" w:date="2019-05-07T10:29:00Z">
            <w:rPr>
              <w:rFonts w:hAnsi="Calibri" w:cs="Times New Roman"/>
              <w:spacing w:val="-8"/>
            </w:rPr>
          </w:rPrChange>
        </w:rPr>
        <w:t xml:space="preserve">   </w:t>
      </w:r>
    </w:p>
    <w:p>
      <w:pPr>
        <w:spacing w:line="590" w:lineRule="exact"/>
        <w:ind w:firstLine="600" w:firstLineChars="200"/>
        <w:rPr>
          <w:rFonts w:ascii="宋体" w:hAnsi="宋体" w:cs="Times New Roman"/>
          <w:spacing w:val="0"/>
          <w:rPrChange w:id="754" w:author="卢颖东" w:date="2019-05-07T10:29:00Z">
            <w:rPr>
              <w:rFonts w:hAnsi="Calibri" w:cs="Times New Roman"/>
              <w:spacing w:val="-8"/>
            </w:rPr>
          </w:rPrChange>
        </w:rPr>
        <w:pPrChange w:id="753" w:author="卢颖东" w:date="2019-05-07T10:25:00Z">
          <w:pPr>
            <w:spacing w:line="560" w:lineRule="exact"/>
            <w:ind w:firstLine="600" w:firstLineChars="200"/>
          </w:pPr>
        </w:pPrChange>
      </w:pPr>
      <w:r>
        <w:rPr>
          <w:rFonts w:hint="eastAsia" w:ascii="宋体" w:hAnsi="宋体" w:eastAsia="黑体" w:cs="Times New Roman"/>
          <w:spacing w:val="0"/>
          <w:rPrChange w:id="755" w:author="卢颖东" w:date="2019-05-07T10:29:00Z">
            <w:rPr>
              <w:rFonts w:hint="eastAsia" w:hAnsi="Calibri" w:eastAsia="黑体" w:cs="Times New Roman"/>
              <w:spacing w:val="-8"/>
            </w:rPr>
          </w:rPrChange>
        </w:rPr>
        <w:t xml:space="preserve">第十条  </w:t>
      </w:r>
      <w:r>
        <w:rPr>
          <w:rFonts w:hint="eastAsia" w:ascii="宋体" w:hAnsi="宋体" w:cs="Times New Roman"/>
          <w:spacing w:val="0"/>
          <w:rPrChange w:id="756" w:author="卢颖东" w:date="2019-05-07T10:29:00Z">
            <w:rPr>
              <w:rFonts w:hint="eastAsia" w:hAnsi="Calibri" w:cs="Times New Roman"/>
              <w:spacing w:val="-8"/>
            </w:rPr>
          </w:rPrChange>
        </w:rPr>
        <w:t>生态公益林建设应当利用原有地形、地貌、水系、植被，严格执行国家有关专业技术标准或者技术规范，并符合环境保护的要求。</w:t>
      </w:r>
    </w:p>
    <w:p>
      <w:pPr>
        <w:spacing w:line="590" w:lineRule="exact"/>
        <w:ind w:firstLine="600" w:firstLineChars="200"/>
        <w:rPr>
          <w:rFonts w:hint="eastAsia" w:ascii="宋体" w:hAnsi="宋体" w:cs="Times New Roman"/>
          <w:spacing w:val="0"/>
          <w:rPrChange w:id="758" w:author="卢颖东" w:date="2019-05-07T10:29:00Z">
            <w:rPr>
              <w:rFonts w:hint="eastAsia" w:hAnsi="Calibri" w:cs="Times New Roman"/>
              <w:spacing w:val="-8"/>
            </w:rPr>
          </w:rPrChange>
        </w:rPr>
        <w:pPrChange w:id="757" w:author="卢颖东" w:date="2019-05-07T10:25:00Z">
          <w:pPr>
            <w:spacing w:line="560" w:lineRule="exact"/>
            <w:ind w:firstLine="600" w:firstLineChars="200"/>
          </w:pPr>
        </w:pPrChange>
      </w:pPr>
      <w:r>
        <w:rPr>
          <w:rFonts w:hint="eastAsia" w:ascii="宋体" w:hAnsi="宋体" w:cs="Times New Roman"/>
          <w:spacing w:val="0"/>
          <w:rPrChange w:id="759" w:author="卢颖东" w:date="2019-05-07T10:29:00Z">
            <w:rPr>
              <w:rFonts w:hint="eastAsia" w:hAnsi="Calibri" w:cs="Times New Roman"/>
              <w:spacing w:val="-8"/>
            </w:rPr>
          </w:rPrChange>
        </w:rPr>
        <w:t>生态公益林的建设应当采取招标方式确定，并由具备相应资质的设计、施工单位承担。</w:t>
      </w:r>
    </w:p>
    <w:p>
      <w:pPr>
        <w:spacing w:line="590" w:lineRule="exact"/>
        <w:ind w:firstLine="600" w:firstLineChars="200"/>
        <w:rPr>
          <w:rFonts w:hint="eastAsia" w:ascii="宋体" w:hAnsi="宋体" w:cs="Times New Roman"/>
          <w:spacing w:val="0"/>
          <w:rPrChange w:id="761" w:author="卢颖东" w:date="2019-05-07T10:29:00Z">
            <w:rPr>
              <w:rFonts w:hint="eastAsia" w:hAnsi="Calibri" w:cs="Times New Roman"/>
              <w:spacing w:val="-8"/>
            </w:rPr>
          </w:rPrChange>
        </w:rPr>
        <w:pPrChange w:id="760" w:author="卢颖东" w:date="2019-05-07T10:25:00Z">
          <w:pPr>
            <w:spacing w:line="560" w:lineRule="exact"/>
            <w:ind w:firstLine="600" w:firstLineChars="200"/>
          </w:pPr>
        </w:pPrChange>
      </w:pPr>
      <w:r>
        <w:rPr>
          <w:rFonts w:hint="eastAsia" w:ascii="宋体" w:hAnsi="宋体" w:cs="Times New Roman"/>
          <w:spacing w:val="0"/>
          <w:rPrChange w:id="762" w:author="卢颖东" w:date="2019-05-07T10:29:00Z">
            <w:rPr>
              <w:rFonts w:hint="eastAsia" w:hAnsi="Calibri" w:cs="Times New Roman"/>
              <w:spacing w:val="-8"/>
            </w:rPr>
          </w:rPrChange>
        </w:rPr>
        <w:t>设计、施工单位应当按照已经审核的方案进行设计、施工，并接受市林业主管部门的监督检查。</w:t>
      </w:r>
    </w:p>
    <w:p>
      <w:pPr>
        <w:spacing w:line="590" w:lineRule="exact"/>
        <w:ind w:firstLine="600" w:firstLineChars="200"/>
        <w:rPr>
          <w:rFonts w:hint="eastAsia" w:ascii="宋体" w:hAnsi="宋体" w:cs="Times New Roman"/>
          <w:spacing w:val="0"/>
          <w:rPrChange w:id="764" w:author="卢颖东" w:date="2019-05-07T10:29:00Z">
            <w:rPr>
              <w:rFonts w:hint="eastAsia" w:hAnsi="Calibri" w:cs="Times New Roman"/>
              <w:spacing w:val="-8"/>
            </w:rPr>
          </w:rPrChange>
        </w:rPr>
        <w:pPrChange w:id="763" w:author="卢颖东" w:date="2019-05-07T10:25:00Z">
          <w:pPr>
            <w:spacing w:line="560" w:lineRule="exact"/>
            <w:ind w:firstLine="600" w:firstLineChars="200"/>
          </w:pPr>
        </w:pPrChange>
      </w:pPr>
      <w:r>
        <w:rPr>
          <w:rFonts w:hint="eastAsia" w:ascii="宋体" w:hAnsi="宋体" w:cs="Times New Roman"/>
          <w:spacing w:val="0"/>
          <w:rPrChange w:id="765" w:author="卢颖东" w:date="2019-05-07T10:29:00Z">
            <w:rPr>
              <w:rFonts w:hint="eastAsia" w:hAnsi="Calibri" w:cs="Times New Roman"/>
              <w:spacing w:val="-8"/>
            </w:rPr>
          </w:rPrChange>
        </w:rPr>
        <w:t>生态公益林建设项目由市、区林业主管部门组织竣工验收。</w:t>
      </w:r>
    </w:p>
    <w:p>
      <w:pPr>
        <w:spacing w:line="590" w:lineRule="exact"/>
        <w:ind w:firstLine="600" w:firstLineChars="200"/>
        <w:rPr>
          <w:rFonts w:hint="eastAsia" w:ascii="宋体" w:hAnsi="宋体" w:cs="Times New Roman"/>
          <w:spacing w:val="0"/>
          <w:rPrChange w:id="767" w:author="卢颖东" w:date="2019-05-07T10:29:00Z">
            <w:rPr>
              <w:rFonts w:hint="eastAsia" w:hAnsi="Calibri" w:cs="Times New Roman"/>
              <w:spacing w:val="-8"/>
            </w:rPr>
          </w:rPrChange>
        </w:rPr>
        <w:pPrChange w:id="766" w:author="卢颖东" w:date="2019-05-07T10:25:00Z">
          <w:pPr>
            <w:spacing w:line="560" w:lineRule="exact"/>
            <w:ind w:firstLine="600" w:firstLineChars="200"/>
          </w:pPr>
        </w:pPrChange>
      </w:pPr>
      <w:r>
        <w:rPr>
          <w:rFonts w:hint="eastAsia" w:ascii="宋体" w:hAnsi="宋体" w:eastAsia="黑体" w:cs="Times New Roman"/>
          <w:spacing w:val="0"/>
          <w:rPrChange w:id="768" w:author="卢颖东" w:date="2019-05-07T10:29:00Z">
            <w:rPr>
              <w:rFonts w:hint="eastAsia" w:hAnsi="Calibri" w:eastAsia="黑体" w:cs="Times New Roman"/>
              <w:spacing w:val="-8"/>
            </w:rPr>
          </w:rPrChange>
        </w:rPr>
        <w:t xml:space="preserve">第十一条  </w:t>
      </w:r>
      <w:r>
        <w:rPr>
          <w:rFonts w:hint="eastAsia" w:ascii="宋体" w:hAnsi="宋体" w:cs="Times New Roman"/>
          <w:spacing w:val="0"/>
          <w:rPrChange w:id="769" w:author="卢颖东" w:date="2019-05-07T10:29:00Z">
            <w:rPr>
              <w:rFonts w:hint="eastAsia" w:hAnsi="Calibri" w:cs="Times New Roman"/>
              <w:spacing w:val="-8"/>
            </w:rPr>
          </w:rPrChange>
        </w:rPr>
        <w:t>各级人民政府和林业主管部门应当按照生态公益林规划所确定的标准和要求，鼓励和组织个人、单位及社会团体参加各种形式的义务植树活动，并做好植树后的管理和保护工作。</w:t>
      </w:r>
    </w:p>
    <w:p>
      <w:pPr>
        <w:spacing w:line="590" w:lineRule="exact"/>
        <w:rPr>
          <w:rFonts w:hint="eastAsia" w:ascii="宋体" w:hAnsi="宋体" w:cs="Times New Roman"/>
          <w:spacing w:val="0"/>
          <w:rPrChange w:id="771" w:author="卢颖东" w:date="2019-05-07T10:29:00Z">
            <w:rPr>
              <w:rFonts w:hint="eastAsia" w:hAnsi="Calibri" w:cs="Times New Roman"/>
              <w:spacing w:val="-8"/>
            </w:rPr>
          </w:rPrChange>
        </w:rPr>
        <w:pPrChange w:id="770" w:author="卢颖东" w:date="2019-05-07T10:25:00Z">
          <w:pPr>
            <w:spacing w:line="560" w:lineRule="exact"/>
          </w:pPr>
        </w:pPrChange>
      </w:pPr>
    </w:p>
    <w:p>
      <w:pPr>
        <w:spacing w:line="590" w:lineRule="exact"/>
        <w:jc w:val="center"/>
        <w:rPr>
          <w:rFonts w:ascii="宋体" w:hAnsi="宋体" w:eastAsia="黑体" w:cs="Times New Roman"/>
          <w:spacing w:val="0"/>
          <w:rPrChange w:id="773" w:author="卢颖东" w:date="2019-05-07T10:29:00Z">
            <w:rPr>
              <w:rFonts w:hAnsi="Calibri" w:eastAsia="黑体" w:cs="Times New Roman"/>
              <w:spacing w:val="-8"/>
            </w:rPr>
          </w:rPrChange>
        </w:rPr>
        <w:pPrChange w:id="772" w:author="卢颖东" w:date="2019-05-07T10:25:00Z">
          <w:pPr>
            <w:spacing w:line="560" w:lineRule="exact"/>
            <w:jc w:val="center"/>
          </w:pPr>
        </w:pPrChange>
      </w:pPr>
      <w:r>
        <w:rPr>
          <w:rFonts w:hint="eastAsia" w:ascii="宋体" w:hAnsi="宋体" w:eastAsia="黑体" w:cs="Times New Roman"/>
          <w:spacing w:val="0"/>
          <w:rPrChange w:id="774" w:author="卢颖东" w:date="2019-05-07T10:29:00Z">
            <w:rPr>
              <w:rFonts w:hint="eastAsia" w:hAnsi="Calibri" w:eastAsia="黑体" w:cs="Times New Roman"/>
              <w:spacing w:val="-8"/>
            </w:rPr>
          </w:rPrChange>
        </w:rPr>
        <w:t>第三章  管理和保护</w:t>
      </w:r>
    </w:p>
    <w:p>
      <w:pPr>
        <w:spacing w:line="590" w:lineRule="exact"/>
        <w:jc w:val="center"/>
        <w:rPr>
          <w:rFonts w:hint="eastAsia" w:ascii="宋体" w:hAnsi="宋体" w:cs="Times New Roman"/>
          <w:spacing w:val="0"/>
          <w:rPrChange w:id="776" w:author="卢颖东" w:date="2019-05-07T10:29:00Z">
            <w:rPr>
              <w:rFonts w:hint="eastAsia" w:hAnsi="Calibri" w:cs="Times New Roman"/>
              <w:spacing w:val="-8"/>
            </w:rPr>
          </w:rPrChange>
        </w:rPr>
        <w:pPrChange w:id="775" w:author="卢颖东" w:date="2019-05-07T10:25:00Z">
          <w:pPr>
            <w:spacing w:line="560" w:lineRule="exact"/>
            <w:jc w:val="center"/>
          </w:pPr>
        </w:pPrChange>
      </w:pPr>
    </w:p>
    <w:p>
      <w:pPr>
        <w:spacing w:line="590" w:lineRule="exact"/>
        <w:ind w:firstLine="576"/>
        <w:rPr>
          <w:rFonts w:hint="eastAsia" w:ascii="宋体" w:hAnsi="宋体" w:cs="Times New Roman"/>
          <w:spacing w:val="0"/>
          <w:rPrChange w:id="778" w:author="卢颖东" w:date="2019-05-07T10:29:00Z">
            <w:rPr>
              <w:rFonts w:hint="eastAsia" w:hAnsi="Calibri" w:cs="Times New Roman"/>
              <w:spacing w:val="-8"/>
            </w:rPr>
          </w:rPrChange>
        </w:rPr>
        <w:pPrChange w:id="777" w:author="卢颖东" w:date="2019-05-07T10:25:00Z">
          <w:pPr>
            <w:spacing w:line="560" w:lineRule="exact"/>
            <w:ind w:firstLine="576"/>
          </w:pPr>
        </w:pPrChange>
      </w:pPr>
      <w:r>
        <w:rPr>
          <w:rFonts w:hint="eastAsia" w:ascii="宋体" w:hAnsi="宋体" w:eastAsia="黑体" w:cs="Times New Roman"/>
          <w:spacing w:val="0"/>
          <w:rPrChange w:id="779" w:author="卢颖东" w:date="2019-05-07T10:29:00Z">
            <w:rPr>
              <w:rFonts w:hint="eastAsia" w:hAnsi="Calibri" w:eastAsia="黑体" w:cs="Times New Roman"/>
              <w:spacing w:val="-8"/>
            </w:rPr>
          </w:rPrChange>
        </w:rPr>
        <w:t xml:space="preserve">第十二条  </w:t>
      </w:r>
      <w:r>
        <w:rPr>
          <w:rFonts w:hint="eastAsia" w:ascii="宋体" w:hAnsi="宋体" w:cs="Times New Roman"/>
          <w:spacing w:val="0"/>
          <w:rPrChange w:id="780" w:author="卢颖东" w:date="2019-05-07T10:29:00Z">
            <w:rPr>
              <w:rFonts w:hint="eastAsia" w:hAnsi="Calibri" w:cs="Times New Roman"/>
              <w:spacing w:val="-8"/>
            </w:rPr>
          </w:rPrChange>
        </w:rPr>
        <w:t>实行生态公益林林木和林地登记发证制度。由</w:t>
      </w:r>
      <w:r>
        <w:rPr>
          <w:rFonts w:hint="eastAsia" w:ascii="宋体" w:hAnsi="宋体" w:cs="Times New Roman"/>
          <w:spacing w:val="0"/>
          <w:lang w:eastAsia="zh-CN"/>
          <w:rPrChange w:id="781" w:author="卢颖东" w:date="2019-05-07T10:29:00Z">
            <w:rPr>
              <w:rFonts w:hint="eastAsia" w:hAnsi="Calibri" w:cs="Times New Roman"/>
              <w:spacing w:val="-8"/>
              <w:lang w:eastAsia="zh-CN"/>
            </w:rPr>
          </w:rPrChange>
        </w:rPr>
        <w:t>市、区</w:t>
      </w:r>
      <w:r>
        <w:rPr>
          <w:rFonts w:hint="eastAsia" w:ascii="宋体" w:hAnsi="宋体" w:cs="Times New Roman"/>
          <w:spacing w:val="0"/>
          <w:rPrChange w:id="782" w:author="卢颖东" w:date="2019-05-07T10:29:00Z">
            <w:rPr>
              <w:rFonts w:hint="eastAsia" w:hAnsi="Calibri" w:cs="Times New Roman"/>
              <w:spacing w:val="-8"/>
            </w:rPr>
          </w:rPrChange>
        </w:rPr>
        <w:t>人民政府对生态公益林林木和林地的所有者、经营使用者的权属情况进行登记造册，发给林权证，确认其所有权、使用权。</w:t>
      </w:r>
    </w:p>
    <w:p>
      <w:pPr>
        <w:spacing w:line="590" w:lineRule="exact"/>
        <w:ind w:firstLine="576"/>
        <w:rPr>
          <w:rFonts w:ascii="宋体" w:hAnsi="宋体" w:cs="Times New Roman"/>
          <w:spacing w:val="0"/>
          <w:rPrChange w:id="784" w:author="卢颖东" w:date="2019-05-07T10:29:00Z">
            <w:rPr>
              <w:rFonts w:hAnsi="Calibri" w:cs="Times New Roman"/>
              <w:spacing w:val="-8"/>
            </w:rPr>
          </w:rPrChange>
        </w:rPr>
        <w:pPrChange w:id="783" w:author="卢颖东" w:date="2019-05-07T10:25:00Z">
          <w:pPr>
            <w:spacing w:line="560" w:lineRule="exact"/>
            <w:ind w:firstLine="576"/>
          </w:pPr>
        </w:pPrChange>
      </w:pPr>
      <w:r>
        <w:rPr>
          <w:rFonts w:hint="eastAsia" w:ascii="宋体" w:hAnsi="宋体" w:cs="Times New Roman"/>
          <w:spacing w:val="0"/>
          <w:lang w:eastAsia="zh-CN"/>
          <w:rPrChange w:id="785" w:author="卢颖东" w:date="2019-05-07T10:29:00Z">
            <w:rPr>
              <w:rFonts w:hint="eastAsia" w:hAnsi="Calibri" w:cs="Times New Roman"/>
              <w:spacing w:val="-8"/>
              <w:lang w:eastAsia="zh-CN"/>
            </w:rPr>
          </w:rPrChange>
        </w:rPr>
        <w:t>市、区</w:t>
      </w:r>
      <w:r>
        <w:rPr>
          <w:rFonts w:hint="eastAsia" w:ascii="宋体" w:hAnsi="宋体" w:cs="Times New Roman"/>
          <w:spacing w:val="0"/>
          <w:rPrChange w:id="786" w:author="卢颖东" w:date="2019-05-07T10:29:00Z">
            <w:rPr>
              <w:rFonts w:hint="eastAsia" w:hAnsi="Calibri" w:cs="Times New Roman"/>
              <w:spacing w:val="-8"/>
            </w:rPr>
          </w:rPrChange>
        </w:rPr>
        <w:t>林业主管部门应当按照林种、树种及其分布，利用文字、图表、摄影及电子信息等形式建立生态公益林档案登记制度。具体登记管理办法由市林业主管部门制定。</w:t>
      </w:r>
    </w:p>
    <w:p>
      <w:pPr>
        <w:spacing w:line="590" w:lineRule="exact"/>
        <w:rPr>
          <w:rFonts w:ascii="宋体" w:hAnsi="宋体" w:cs="Times New Roman"/>
          <w:spacing w:val="0"/>
          <w:rPrChange w:id="788" w:author="卢颖东" w:date="2019-05-07T10:29:00Z">
            <w:rPr>
              <w:rFonts w:hAnsi="Calibri" w:cs="Times New Roman"/>
              <w:spacing w:val="-8"/>
            </w:rPr>
          </w:rPrChange>
        </w:rPr>
        <w:pPrChange w:id="787" w:author="卢颖东" w:date="2019-05-07T10:25:00Z">
          <w:pPr>
            <w:spacing w:line="560" w:lineRule="exact"/>
          </w:pPr>
        </w:pPrChange>
      </w:pPr>
      <w:r>
        <w:rPr>
          <w:rFonts w:ascii="宋体" w:hAnsi="宋体" w:cs="Times New Roman"/>
          <w:spacing w:val="0"/>
          <w:rPrChange w:id="789" w:author="卢颖东" w:date="2019-05-07T10:29:00Z">
            <w:rPr>
              <w:rFonts w:hAnsi="Calibri" w:cs="Times New Roman"/>
              <w:spacing w:val="-8"/>
            </w:rPr>
          </w:rPrChange>
        </w:rPr>
        <w:t xml:space="preserve">   </w:t>
      </w:r>
      <w:r>
        <w:rPr>
          <w:rFonts w:ascii="宋体" w:hAnsi="宋体" w:eastAsia="黑体" w:cs="Times New Roman"/>
          <w:spacing w:val="0"/>
          <w:rPrChange w:id="790" w:author="卢颖东" w:date="2019-05-07T10:29:00Z">
            <w:rPr>
              <w:rFonts w:hAnsi="Calibri" w:eastAsia="黑体" w:cs="Times New Roman"/>
              <w:spacing w:val="-8"/>
            </w:rPr>
          </w:rPrChange>
        </w:rPr>
        <w:t xml:space="preserve"> </w:t>
      </w:r>
      <w:r>
        <w:rPr>
          <w:rFonts w:hint="eastAsia" w:ascii="宋体" w:hAnsi="宋体" w:eastAsia="黑体" w:cs="Times New Roman"/>
          <w:spacing w:val="0"/>
          <w:rPrChange w:id="791" w:author="卢颖东" w:date="2019-05-07T10:29:00Z">
            <w:rPr>
              <w:rFonts w:hint="eastAsia" w:hAnsi="Calibri" w:eastAsia="黑体" w:cs="Times New Roman"/>
              <w:spacing w:val="-8"/>
            </w:rPr>
          </w:rPrChange>
        </w:rPr>
        <w:t xml:space="preserve">第十三条  </w:t>
      </w:r>
      <w:r>
        <w:rPr>
          <w:rFonts w:hint="eastAsia" w:ascii="宋体" w:hAnsi="宋体" w:eastAsia="仿宋_GB2312" w:cs="仿宋_GB2312"/>
          <w:spacing w:val="0"/>
          <w:lang w:eastAsia="zh-CN"/>
          <w:rPrChange w:id="792" w:author="卢颖东" w:date="2019-05-07T10:29:00Z">
            <w:rPr>
              <w:rFonts w:hint="eastAsia" w:ascii="仿宋_GB2312" w:hAnsi="仿宋_GB2312" w:eastAsia="仿宋_GB2312" w:cs="仿宋_GB2312"/>
              <w:spacing w:val="-8"/>
              <w:lang w:eastAsia="zh-CN"/>
            </w:rPr>
          </w:rPrChange>
        </w:rPr>
        <w:t>市、区</w:t>
      </w:r>
      <w:r>
        <w:rPr>
          <w:rFonts w:hint="eastAsia" w:ascii="宋体" w:hAnsi="宋体" w:cs="Times New Roman"/>
          <w:spacing w:val="0"/>
          <w:rPrChange w:id="793" w:author="卢颖东" w:date="2019-05-07T10:29:00Z">
            <w:rPr>
              <w:rFonts w:hint="eastAsia" w:hAnsi="Calibri" w:cs="Times New Roman"/>
              <w:spacing w:val="-8"/>
            </w:rPr>
          </w:rPrChange>
        </w:rPr>
        <w:t>林业主管部门为生态公益林的管理责任人。</w:t>
      </w:r>
    </w:p>
    <w:p>
      <w:pPr>
        <w:spacing w:line="590" w:lineRule="exact"/>
        <w:rPr>
          <w:rFonts w:ascii="宋体" w:hAnsi="宋体" w:cs="Times New Roman"/>
          <w:rPrChange w:id="795" w:author="卢颖东" w:date="2019-05-07T10:29:00Z">
            <w:rPr>
              <w:rFonts w:hAnsi="Calibri" w:cs="Times New Roman"/>
            </w:rPr>
          </w:rPrChange>
        </w:rPr>
        <w:pPrChange w:id="794" w:author="卢颖东" w:date="2019-05-07T10:25:00Z">
          <w:pPr>
            <w:spacing w:line="560" w:lineRule="exact"/>
          </w:pPr>
        </w:pPrChange>
      </w:pPr>
      <w:r>
        <w:rPr>
          <w:rFonts w:ascii="宋体" w:hAnsi="宋体" w:cs="Times New Roman"/>
          <w:rPrChange w:id="796" w:author="卢颖东" w:date="2019-05-07T10:29:00Z">
            <w:rPr>
              <w:rFonts w:hAnsi="Calibri" w:cs="Times New Roman"/>
            </w:rPr>
          </w:rPrChange>
        </w:rPr>
        <w:t xml:space="preserve">    </w:t>
      </w:r>
      <w:r>
        <w:rPr>
          <w:rFonts w:hint="eastAsia" w:ascii="宋体" w:hAnsi="宋体" w:cs="Times New Roman"/>
          <w:rPrChange w:id="797" w:author="卢颖东" w:date="2019-05-07T10:29:00Z">
            <w:rPr>
              <w:rFonts w:hint="eastAsia" w:hAnsi="Calibri" w:cs="Times New Roman"/>
            </w:rPr>
          </w:rPrChange>
        </w:rPr>
        <w:t>管理责任人可以将生态公益林的日常养护及其他专业性工作，委托当地集体经济组织或者有关</w:t>
      </w:r>
      <w:r>
        <w:rPr>
          <w:rFonts w:hint="eastAsia" w:ascii="宋体" w:hAnsi="宋体" w:cs="Times New Roman"/>
          <w:lang w:eastAsia="zh-CN"/>
          <w:rPrChange w:id="798" w:author="卢颖东" w:date="2019-05-07T10:29:00Z">
            <w:rPr>
              <w:rFonts w:hint="eastAsia" w:hAnsi="Calibri" w:cs="Times New Roman"/>
              <w:lang w:eastAsia="zh-CN"/>
            </w:rPr>
          </w:rPrChange>
        </w:rPr>
        <w:t>企业</w:t>
      </w:r>
      <w:r>
        <w:rPr>
          <w:rFonts w:hint="eastAsia" w:ascii="宋体" w:hAnsi="宋体" w:cs="Times New Roman"/>
          <w:rPrChange w:id="799" w:author="卢颖东" w:date="2019-05-07T10:29:00Z">
            <w:rPr>
              <w:rFonts w:hint="eastAsia" w:hAnsi="Calibri" w:cs="Times New Roman"/>
            </w:rPr>
          </w:rPrChange>
        </w:rPr>
        <w:t>、个人承担，并签订书面委托合同。</w:t>
      </w:r>
    </w:p>
    <w:p>
      <w:pPr>
        <w:spacing w:line="590" w:lineRule="exact"/>
        <w:ind w:firstLine="570"/>
        <w:rPr>
          <w:rFonts w:hint="eastAsia" w:ascii="宋体" w:hAnsi="宋体" w:cs="Times New Roman"/>
          <w:spacing w:val="0"/>
          <w:rPrChange w:id="801" w:author="卢颖东" w:date="2019-05-07T10:29:00Z">
            <w:rPr>
              <w:rFonts w:hint="eastAsia" w:hAnsi="Calibri" w:cs="Times New Roman"/>
              <w:spacing w:val="-8"/>
            </w:rPr>
          </w:rPrChange>
        </w:rPr>
        <w:pPrChange w:id="800" w:author="卢颖东" w:date="2019-05-07T10:25:00Z">
          <w:pPr>
            <w:spacing w:line="560" w:lineRule="exact"/>
            <w:ind w:firstLine="570"/>
          </w:pPr>
        </w:pPrChange>
      </w:pPr>
      <w:r>
        <w:rPr>
          <w:rFonts w:hint="eastAsia" w:ascii="宋体" w:hAnsi="宋体" w:eastAsia="黑体" w:cs="Times New Roman"/>
          <w:spacing w:val="0"/>
          <w:rPrChange w:id="802" w:author="卢颖东" w:date="2019-05-07T10:29:00Z">
            <w:rPr>
              <w:rFonts w:hint="eastAsia" w:hAnsi="Calibri" w:eastAsia="黑体" w:cs="Times New Roman"/>
              <w:spacing w:val="-8"/>
            </w:rPr>
          </w:rPrChange>
        </w:rPr>
        <w:t>第十四条</w:t>
      </w:r>
      <w:r>
        <w:rPr>
          <w:rFonts w:hint="eastAsia" w:ascii="宋体" w:hAnsi="宋体" w:cs="Times New Roman"/>
          <w:spacing w:val="0"/>
          <w:rPrChange w:id="803" w:author="卢颖东" w:date="2019-05-07T10:29:00Z">
            <w:rPr>
              <w:rFonts w:hint="eastAsia" w:hAnsi="Calibri" w:cs="Times New Roman"/>
              <w:spacing w:val="-8"/>
            </w:rPr>
          </w:rPrChange>
        </w:rPr>
        <w:t xml:space="preserve">  禁止砍伐生态公益林。确因基础设施建设或者林木更新改造需要砍伐的，应当经市林业主管部门审核并报市人民政府同意后，按照规定报省林业主管部门批准。</w:t>
      </w:r>
    </w:p>
    <w:p>
      <w:pPr>
        <w:spacing w:line="590" w:lineRule="exact"/>
        <w:ind w:firstLine="570"/>
        <w:rPr>
          <w:rFonts w:ascii="宋体" w:hAnsi="宋体" w:cs="Times New Roman"/>
          <w:spacing w:val="0"/>
          <w:rPrChange w:id="805" w:author="卢颖东" w:date="2019-05-07T10:29:00Z">
            <w:rPr>
              <w:rFonts w:hAnsi="Calibri" w:cs="Times New Roman"/>
              <w:spacing w:val="-8"/>
            </w:rPr>
          </w:rPrChange>
        </w:rPr>
        <w:pPrChange w:id="804" w:author="卢颖东" w:date="2019-05-07T10:25:00Z">
          <w:pPr>
            <w:spacing w:line="560" w:lineRule="exact"/>
            <w:ind w:firstLine="570"/>
          </w:pPr>
        </w:pPrChange>
      </w:pPr>
      <w:r>
        <w:rPr>
          <w:rFonts w:hint="eastAsia" w:ascii="宋体" w:hAnsi="宋体" w:cs="Times New Roman"/>
          <w:spacing w:val="0"/>
          <w:rPrChange w:id="806" w:author="卢颖东" w:date="2019-05-07T10:29:00Z">
            <w:rPr>
              <w:rFonts w:hint="eastAsia" w:hAnsi="Calibri" w:cs="Times New Roman"/>
              <w:spacing w:val="-8"/>
            </w:rPr>
          </w:rPrChange>
        </w:rPr>
        <w:t>政府对生态公益林经营者或者所有者因建设、管理、保护生态公益林造成的经济损失给予补偿。具体补偿办法由市人民政府另行规定。</w:t>
      </w:r>
    </w:p>
    <w:p>
      <w:pPr>
        <w:spacing w:line="590" w:lineRule="exact"/>
        <w:rPr>
          <w:rFonts w:ascii="宋体" w:hAnsi="宋体" w:cs="Times New Roman"/>
          <w:spacing w:val="0"/>
          <w:rPrChange w:id="808" w:author="卢颖东" w:date="2019-05-07T10:29:00Z">
            <w:rPr>
              <w:rFonts w:hAnsi="Calibri" w:cs="Times New Roman"/>
              <w:spacing w:val="-8"/>
            </w:rPr>
          </w:rPrChange>
        </w:rPr>
        <w:pPrChange w:id="807" w:author="卢颖东" w:date="2019-05-07T10:25:00Z">
          <w:pPr>
            <w:spacing w:line="560" w:lineRule="exact"/>
          </w:pPr>
        </w:pPrChange>
      </w:pPr>
      <w:r>
        <w:rPr>
          <w:rFonts w:ascii="宋体" w:hAnsi="宋体" w:cs="Times New Roman"/>
          <w:spacing w:val="0"/>
          <w:rPrChange w:id="809" w:author="卢颖东" w:date="2019-05-07T10:29:00Z">
            <w:rPr>
              <w:rFonts w:hAnsi="Calibri" w:cs="Times New Roman"/>
              <w:spacing w:val="-8"/>
            </w:rPr>
          </w:rPrChange>
        </w:rPr>
        <w:t xml:space="preserve">    </w:t>
      </w:r>
      <w:r>
        <w:rPr>
          <w:rFonts w:hint="eastAsia" w:ascii="宋体" w:hAnsi="宋体" w:cs="Times New Roman"/>
          <w:spacing w:val="0"/>
          <w:rPrChange w:id="810" w:author="卢颖东" w:date="2019-05-07T10:29:00Z">
            <w:rPr>
              <w:rFonts w:hint="eastAsia" w:hAnsi="Calibri" w:cs="Times New Roman"/>
              <w:spacing w:val="-8"/>
            </w:rPr>
          </w:rPrChange>
        </w:rPr>
        <w:t>经批准砍伐生态公益林的单位或者个人，应当按照规定的面积、株数、树种、质量和期限完成更新造林任务，更新造林的面积和株数不得少于砍伐的面积和株数。</w:t>
      </w:r>
    </w:p>
    <w:p>
      <w:pPr>
        <w:spacing w:line="590" w:lineRule="exact"/>
        <w:rPr>
          <w:rFonts w:ascii="宋体" w:hAnsi="宋体" w:cs="Times New Roman"/>
          <w:spacing w:val="0"/>
          <w:rPrChange w:id="812" w:author="卢颖东" w:date="2019-05-07T10:29:00Z">
            <w:rPr>
              <w:rFonts w:hAnsi="Calibri" w:cs="Times New Roman"/>
              <w:spacing w:val="-8"/>
            </w:rPr>
          </w:rPrChange>
        </w:rPr>
        <w:pPrChange w:id="811" w:author="卢颖东" w:date="2019-05-07T10:25:00Z">
          <w:pPr>
            <w:spacing w:line="560" w:lineRule="exact"/>
          </w:pPr>
        </w:pPrChange>
      </w:pPr>
      <w:r>
        <w:rPr>
          <w:rFonts w:ascii="宋体" w:hAnsi="宋体" w:cs="Times New Roman"/>
          <w:spacing w:val="0"/>
          <w:rPrChange w:id="813" w:author="卢颖东" w:date="2019-05-07T10:29:00Z">
            <w:rPr>
              <w:rFonts w:hAnsi="Calibri" w:cs="Times New Roman"/>
              <w:spacing w:val="-8"/>
            </w:rPr>
          </w:rPrChange>
        </w:rPr>
        <w:t xml:space="preserve">    </w:t>
      </w:r>
      <w:r>
        <w:rPr>
          <w:rFonts w:hint="eastAsia" w:ascii="宋体" w:hAnsi="宋体" w:eastAsia="黑体" w:cs="Times New Roman"/>
          <w:spacing w:val="0"/>
          <w:rPrChange w:id="814" w:author="卢颖东" w:date="2019-05-07T10:29:00Z">
            <w:rPr>
              <w:rFonts w:hint="eastAsia" w:hAnsi="Calibri" w:eastAsia="黑体" w:cs="Times New Roman"/>
              <w:spacing w:val="-8"/>
            </w:rPr>
          </w:rPrChange>
        </w:rPr>
        <w:t xml:space="preserve">第十五条  </w:t>
      </w:r>
      <w:r>
        <w:rPr>
          <w:rFonts w:hint="eastAsia" w:ascii="宋体" w:hAnsi="宋体" w:cs="Times New Roman"/>
          <w:spacing w:val="0"/>
          <w:rPrChange w:id="815" w:author="卢颖东" w:date="2019-05-07T10:29:00Z">
            <w:rPr>
              <w:rFonts w:hint="eastAsia" w:hAnsi="Calibri" w:cs="Times New Roman"/>
              <w:spacing w:val="-8"/>
            </w:rPr>
          </w:rPrChange>
        </w:rPr>
        <w:t>禁止在生态公益林区从事开垦、采石、采砂、采土、采种、采脂、开矿、砍柴、放牧、狩猎、修建墓地以及其他毁林行为。</w:t>
      </w:r>
    </w:p>
    <w:p>
      <w:pPr>
        <w:spacing w:line="590" w:lineRule="exact"/>
        <w:rPr>
          <w:rFonts w:ascii="宋体" w:hAnsi="宋体" w:cs="Times New Roman"/>
          <w:spacing w:val="0"/>
          <w:rPrChange w:id="817" w:author="卢颖东" w:date="2019-05-07T10:29:00Z">
            <w:rPr>
              <w:rFonts w:hAnsi="Calibri" w:cs="Times New Roman"/>
              <w:spacing w:val="-8"/>
            </w:rPr>
          </w:rPrChange>
        </w:rPr>
        <w:pPrChange w:id="816" w:author="卢颖东" w:date="2019-05-07T10:25:00Z">
          <w:pPr>
            <w:spacing w:line="560" w:lineRule="exact"/>
          </w:pPr>
        </w:pPrChange>
      </w:pPr>
      <w:r>
        <w:rPr>
          <w:rFonts w:ascii="宋体" w:hAnsi="宋体" w:cs="Times New Roman"/>
          <w:spacing w:val="0"/>
          <w:rPrChange w:id="818" w:author="卢颖东" w:date="2019-05-07T10:29:00Z">
            <w:rPr>
              <w:rFonts w:hAnsi="Calibri" w:cs="Times New Roman"/>
              <w:spacing w:val="-8"/>
            </w:rPr>
          </w:rPrChange>
        </w:rPr>
        <w:t xml:space="preserve">    </w:t>
      </w:r>
      <w:r>
        <w:rPr>
          <w:rFonts w:hint="eastAsia" w:ascii="宋体" w:hAnsi="宋体" w:eastAsia="黑体" w:cs="Times New Roman"/>
          <w:spacing w:val="0"/>
          <w:rPrChange w:id="819" w:author="卢颖东" w:date="2019-05-07T10:29:00Z">
            <w:rPr>
              <w:rFonts w:hint="eastAsia" w:hAnsi="Calibri" w:eastAsia="黑体" w:cs="Times New Roman"/>
              <w:spacing w:val="-8"/>
            </w:rPr>
          </w:rPrChange>
        </w:rPr>
        <w:t xml:space="preserve">第十六条  </w:t>
      </w:r>
      <w:r>
        <w:rPr>
          <w:rFonts w:hint="eastAsia" w:ascii="宋体" w:hAnsi="宋体" w:cs="Times New Roman"/>
          <w:spacing w:val="0"/>
          <w:rPrChange w:id="820" w:author="卢颖东" w:date="2019-05-07T10:29:00Z">
            <w:rPr>
              <w:rFonts w:hint="eastAsia" w:hAnsi="Calibri" w:cs="Times New Roman"/>
              <w:spacing w:val="-8"/>
            </w:rPr>
          </w:rPrChange>
        </w:rPr>
        <w:t>任何组织和个人不得非法占用生态公益林林地，不得将生态公益林用地改作商品林或者其他用地。</w:t>
      </w:r>
    </w:p>
    <w:p>
      <w:pPr>
        <w:spacing w:line="590" w:lineRule="exact"/>
        <w:rPr>
          <w:rFonts w:ascii="宋体" w:hAnsi="宋体" w:cs="Times New Roman"/>
          <w:spacing w:val="0"/>
          <w:rPrChange w:id="822" w:author="卢颖东" w:date="2019-05-07T10:29:00Z">
            <w:rPr>
              <w:rFonts w:hAnsi="Calibri" w:cs="Times New Roman"/>
              <w:spacing w:val="-8"/>
            </w:rPr>
          </w:rPrChange>
        </w:rPr>
        <w:pPrChange w:id="821" w:author="卢颖东" w:date="2019-05-07T10:25:00Z">
          <w:pPr>
            <w:spacing w:line="560" w:lineRule="exact"/>
          </w:pPr>
        </w:pPrChange>
      </w:pPr>
      <w:r>
        <w:rPr>
          <w:rFonts w:ascii="宋体" w:hAnsi="宋体" w:cs="Times New Roman"/>
          <w:spacing w:val="0"/>
          <w:rPrChange w:id="823" w:author="卢颖东" w:date="2019-05-07T10:29:00Z">
            <w:rPr>
              <w:rFonts w:hAnsi="Calibri" w:cs="Times New Roman"/>
              <w:spacing w:val="-8"/>
            </w:rPr>
          </w:rPrChange>
        </w:rPr>
        <w:t xml:space="preserve">    </w:t>
      </w:r>
      <w:r>
        <w:rPr>
          <w:rFonts w:hint="eastAsia" w:ascii="宋体" w:hAnsi="宋体" w:cs="Times New Roman"/>
          <w:spacing w:val="0"/>
          <w:rPrChange w:id="824" w:author="卢颖东" w:date="2019-05-07T10:29:00Z">
            <w:rPr>
              <w:rFonts w:hint="eastAsia" w:hAnsi="Calibri" w:cs="Times New Roman"/>
              <w:spacing w:val="-8"/>
            </w:rPr>
          </w:rPrChange>
        </w:rPr>
        <w:t>确因基础设施建设需要征用或者占用生态公益林林地的，应当经市林业主管部门审核、市人民政府同意，报省林业主管部门批准后，由市</w:t>
      </w:r>
      <w:r>
        <w:rPr>
          <w:rFonts w:hint="eastAsia" w:ascii="宋体" w:hAnsi="宋体" w:cs="Times New Roman"/>
          <w:spacing w:val="0"/>
          <w:lang w:eastAsia="zh-CN"/>
          <w:rPrChange w:id="825" w:author="卢颖东" w:date="2019-05-07T10:29:00Z">
            <w:rPr>
              <w:rFonts w:hint="eastAsia" w:hAnsi="Calibri" w:cs="Times New Roman"/>
              <w:spacing w:val="-8"/>
              <w:lang w:eastAsia="zh-CN"/>
            </w:rPr>
          </w:rPrChange>
        </w:rPr>
        <w:t>规划和自然资源</w:t>
      </w:r>
      <w:r>
        <w:rPr>
          <w:rFonts w:hint="eastAsia" w:ascii="宋体" w:hAnsi="宋体" w:cs="Times New Roman"/>
          <w:spacing w:val="0"/>
          <w:rPrChange w:id="826" w:author="卢颖东" w:date="2019-05-07T10:29:00Z">
            <w:rPr>
              <w:rFonts w:hint="eastAsia" w:hAnsi="Calibri" w:cs="Times New Roman"/>
              <w:spacing w:val="-8"/>
            </w:rPr>
          </w:rPrChange>
        </w:rPr>
        <w:t>部门依法办理用地审批手续，并由用地单位依照国家有关规定缴纳森林植被恢复费。征用或者占用林地超过国家规定面积的，应当按照规定上报国家有关部门审批。</w:t>
      </w:r>
    </w:p>
    <w:p>
      <w:pPr>
        <w:spacing w:line="590" w:lineRule="exact"/>
        <w:rPr>
          <w:rFonts w:ascii="宋体" w:hAnsi="宋体" w:cs="Times New Roman"/>
          <w:spacing w:val="0"/>
          <w:rPrChange w:id="828" w:author="卢颖东" w:date="2019-05-07T10:29:00Z">
            <w:rPr>
              <w:rFonts w:hAnsi="Calibri" w:cs="Times New Roman"/>
              <w:spacing w:val="-8"/>
            </w:rPr>
          </w:rPrChange>
        </w:rPr>
        <w:pPrChange w:id="827" w:author="卢颖东" w:date="2019-05-07T10:25:00Z">
          <w:pPr>
            <w:spacing w:line="560" w:lineRule="exact"/>
          </w:pPr>
        </w:pPrChange>
      </w:pPr>
      <w:r>
        <w:rPr>
          <w:rFonts w:ascii="宋体" w:hAnsi="宋体" w:cs="Times New Roman"/>
          <w:spacing w:val="0"/>
          <w:rPrChange w:id="829" w:author="卢颖东" w:date="2019-05-07T10:29:00Z">
            <w:rPr>
              <w:rFonts w:hAnsi="Calibri" w:cs="Times New Roman"/>
              <w:spacing w:val="-8"/>
            </w:rPr>
          </w:rPrChange>
        </w:rPr>
        <w:t xml:space="preserve">    </w:t>
      </w:r>
      <w:r>
        <w:rPr>
          <w:rFonts w:hint="eastAsia" w:ascii="宋体" w:hAnsi="宋体" w:cs="Times New Roman"/>
          <w:spacing w:val="0"/>
          <w:rPrChange w:id="830" w:author="卢颖东" w:date="2019-05-07T10:29:00Z">
            <w:rPr>
              <w:rFonts w:hint="eastAsia" w:hAnsi="Calibri" w:cs="Times New Roman"/>
              <w:spacing w:val="-8"/>
            </w:rPr>
          </w:rPrChange>
        </w:rPr>
        <w:t>森林植被恢复费应当专款专用，由市林业主管部门按照规划要求统一组织异地营造同等面积、数量、质量的生态公益林。</w:t>
      </w:r>
    </w:p>
    <w:p>
      <w:pPr>
        <w:spacing w:line="590" w:lineRule="exact"/>
        <w:rPr>
          <w:rFonts w:ascii="宋体" w:hAnsi="宋体" w:cs="Times New Roman"/>
          <w:spacing w:val="0"/>
          <w:rPrChange w:id="832" w:author="卢颖东" w:date="2019-05-07T10:29:00Z">
            <w:rPr>
              <w:rFonts w:hAnsi="Calibri" w:cs="Times New Roman"/>
              <w:spacing w:val="-8"/>
            </w:rPr>
          </w:rPrChange>
        </w:rPr>
        <w:pPrChange w:id="831" w:author="卢颖东" w:date="2019-05-07T10:25:00Z">
          <w:pPr>
            <w:spacing w:line="560" w:lineRule="exact"/>
          </w:pPr>
        </w:pPrChange>
      </w:pPr>
      <w:r>
        <w:rPr>
          <w:rFonts w:hint="eastAsia" w:ascii="宋体" w:hAnsi="宋体" w:cs="Times New Roman"/>
          <w:spacing w:val="0"/>
          <w:rPrChange w:id="833" w:author="卢颖东" w:date="2019-05-07T10:29:00Z">
            <w:rPr>
              <w:rFonts w:hint="eastAsia" w:hAnsi="Calibri" w:cs="Times New Roman"/>
              <w:spacing w:val="-8"/>
            </w:rPr>
          </w:rPrChange>
        </w:rPr>
        <w:t xml:space="preserve">    </w:t>
      </w:r>
      <w:r>
        <w:rPr>
          <w:rFonts w:hint="eastAsia" w:ascii="宋体" w:hAnsi="宋体" w:eastAsia="黑体" w:cs="Times New Roman"/>
          <w:spacing w:val="0"/>
          <w:rPrChange w:id="834" w:author="卢颖东" w:date="2019-05-07T10:29:00Z">
            <w:rPr>
              <w:rFonts w:hint="eastAsia" w:hAnsi="Calibri" w:eastAsia="黑体" w:cs="Times New Roman"/>
              <w:spacing w:val="-8"/>
            </w:rPr>
          </w:rPrChange>
        </w:rPr>
        <w:t>第十七条</w:t>
      </w:r>
      <w:r>
        <w:rPr>
          <w:rFonts w:ascii="宋体" w:hAnsi="宋体" w:cs="Times New Roman"/>
          <w:spacing w:val="0"/>
          <w:rPrChange w:id="835" w:author="卢颖东" w:date="2019-05-07T10:29:00Z">
            <w:rPr>
              <w:rFonts w:hAnsi="Calibri" w:cs="Times New Roman"/>
              <w:spacing w:val="-8"/>
            </w:rPr>
          </w:rPrChange>
        </w:rPr>
        <w:t xml:space="preserve">  </w:t>
      </w:r>
      <w:r>
        <w:rPr>
          <w:rFonts w:hint="eastAsia" w:ascii="宋体" w:hAnsi="宋体" w:cs="Times New Roman"/>
          <w:spacing w:val="0"/>
          <w:rPrChange w:id="836" w:author="卢颖东" w:date="2019-05-07T10:29:00Z">
            <w:rPr>
              <w:rFonts w:hint="eastAsia" w:hAnsi="Calibri" w:cs="Times New Roman"/>
              <w:spacing w:val="-8"/>
            </w:rPr>
          </w:rPrChange>
        </w:rPr>
        <w:t>市林业主管部门和区人民政府应当组织有关部门和当地的集体经济组织建立护林组织，配备专职或者兼职护林员。</w:t>
      </w:r>
    </w:p>
    <w:p>
      <w:pPr>
        <w:spacing w:line="590" w:lineRule="exact"/>
        <w:rPr>
          <w:rFonts w:ascii="宋体" w:hAnsi="宋体" w:cs="Times New Roman"/>
          <w:spacing w:val="0"/>
          <w:rPrChange w:id="838" w:author="卢颖东" w:date="2019-05-07T10:29:00Z">
            <w:rPr>
              <w:rFonts w:hAnsi="Calibri" w:cs="Times New Roman"/>
              <w:spacing w:val="-8"/>
            </w:rPr>
          </w:rPrChange>
        </w:rPr>
        <w:pPrChange w:id="837" w:author="卢颖东" w:date="2019-05-07T10:25:00Z">
          <w:pPr>
            <w:spacing w:line="560" w:lineRule="exact"/>
          </w:pPr>
        </w:pPrChange>
      </w:pPr>
      <w:r>
        <w:rPr>
          <w:rFonts w:ascii="宋体" w:hAnsi="宋体" w:cs="Times New Roman"/>
          <w:spacing w:val="0"/>
          <w:rPrChange w:id="839" w:author="卢颖东" w:date="2019-05-07T10:29:00Z">
            <w:rPr>
              <w:rFonts w:hAnsi="Calibri" w:cs="Times New Roman"/>
              <w:spacing w:val="-8"/>
            </w:rPr>
          </w:rPrChange>
        </w:rPr>
        <w:t xml:space="preserve">    </w:t>
      </w:r>
      <w:r>
        <w:rPr>
          <w:rFonts w:hint="eastAsia" w:ascii="宋体" w:hAnsi="宋体" w:eastAsia="黑体" w:cs="Times New Roman"/>
          <w:spacing w:val="0"/>
          <w:rPrChange w:id="840" w:author="卢颖东" w:date="2019-05-07T10:29:00Z">
            <w:rPr>
              <w:rFonts w:hint="eastAsia" w:hAnsi="Calibri" w:eastAsia="黑体" w:cs="Times New Roman"/>
              <w:spacing w:val="-8"/>
            </w:rPr>
          </w:rPrChange>
        </w:rPr>
        <w:t>第十八条</w:t>
      </w:r>
      <w:r>
        <w:rPr>
          <w:rFonts w:hint="eastAsia" w:ascii="宋体" w:hAnsi="宋体" w:cs="Times New Roman"/>
          <w:spacing w:val="0"/>
          <w:rPrChange w:id="841" w:author="卢颖东" w:date="2019-05-07T10:29:00Z">
            <w:rPr>
              <w:rFonts w:hint="eastAsia" w:hAnsi="Calibri" w:cs="Times New Roman"/>
              <w:spacing w:val="-8"/>
            </w:rPr>
          </w:rPrChange>
        </w:rPr>
        <w:t xml:space="preserve">  各级人民政府应当在生态公益林区设置防火设施，并根据地形地貌营造生物防火林带。确有需要时，可以在林区内开设防火隔离带。</w:t>
      </w:r>
    </w:p>
    <w:p>
      <w:pPr>
        <w:spacing w:line="590" w:lineRule="exact"/>
        <w:ind w:firstLine="600" w:firstLineChars="200"/>
        <w:rPr>
          <w:rFonts w:ascii="宋体" w:hAnsi="宋体" w:cs="Times New Roman"/>
          <w:spacing w:val="0"/>
          <w:rPrChange w:id="843" w:author="卢颖东" w:date="2019-05-07T10:29:00Z">
            <w:rPr>
              <w:rFonts w:hAnsi="Calibri" w:cs="Times New Roman"/>
              <w:spacing w:val="-8"/>
            </w:rPr>
          </w:rPrChange>
        </w:rPr>
        <w:pPrChange w:id="842" w:author="卢颖东" w:date="2019-05-07T10:25:00Z">
          <w:pPr>
            <w:spacing w:line="560" w:lineRule="exact"/>
            <w:ind w:firstLine="600" w:firstLineChars="200"/>
          </w:pPr>
        </w:pPrChange>
      </w:pPr>
      <w:r>
        <w:rPr>
          <w:rFonts w:hint="eastAsia" w:ascii="宋体" w:hAnsi="宋体" w:eastAsia="黑体" w:cs="Times New Roman"/>
          <w:spacing w:val="0"/>
          <w:rPrChange w:id="844" w:author="卢颖东" w:date="2019-05-07T10:29:00Z">
            <w:rPr>
              <w:rFonts w:hint="eastAsia" w:hAnsi="Calibri" w:eastAsia="黑体" w:cs="Times New Roman"/>
              <w:spacing w:val="-8"/>
            </w:rPr>
          </w:rPrChange>
        </w:rPr>
        <w:t>第十九条</w:t>
      </w:r>
      <w:r>
        <w:rPr>
          <w:rFonts w:hint="eastAsia" w:ascii="宋体" w:hAnsi="宋体" w:cs="Times New Roman"/>
          <w:spacing w:val="0"/>
          <w:rPrChange w:id="845" w:author="卢颖东" w:date="2019-05-07T10:29:00Z">
            <w:rPr>
              <w:rFonts w:hint="eastAsia" w:hAnsi="Calibri" w:cs="Times New Roman"/>
              <w:spacing w:val="-8"/>
            </w:rPr>
          </w:rPrChange>
        </w:rPr>
        <w:t xml:space="preserve">  市、区人民政府森林防火指挥部负责组织、协调和监督本行政区域内森林火灾的预防和扑救工作，在接到森林火警或者火灾报告后，应当立即组织力量进行扑救，并按照国家规定逐级上报；各级公安、消防、交通运输、卫生</w:t>
      </w:r>
      <w:r>
        <w:rPr>
          <w:rFonts w:hint="eastAsia" w:ascii="宋体" w:hAnsi="宋体" w:cs="Times New Roman"/>
          <w:spacing w:val="0"/>
          <w:lang w:eastAsia="zh-CN"/>
          <w:rPrChange w:id="846" w:author="卢颖东" w:date="2019-05-07T10:29:00Z">
            <w:rPr>
              <w:rFonts w:hint="eastAsia" w:hAnsi="Calibri" w:cs="Times New Roman"/>
              <w:spacing w:val="-8"/>
              <w:lang w:eastAsia="zh-CN"/>
            </w:rPr>
          </w:rPrChange>
        </w:rPr>
        <w:t>健康</w:t>
      </w:r>
      <w:r>
        <w:rPr>
          <w:rFonts w:hint="eastAsia" w:ascii="宋体" w:hAnsi="宋体" w:cs="Times New Roman"/>
          <w:spacing w:val="0"/>
          <w:rPrChange w:id="847" w:author="卢颖东" w:date="2019-05-07T10:29:00Z">
            <w:rPr>
              <w:rFonts w:hint="eastAsia" w:hAnsi="Calibri" w:cs="Times New Roman"/>
              <w:spacing w:val="-8"/>
            </w:rPr>
          </w:rPrChange>
        </w:rPr>
        <w:t>、民政等部门以及邮电通讯、食品、医药等单位，应当按照森林防火指挥部的统一安排，依法做好物资供应、医疗救护、案情调查以及抚恤、抚慰工作。市气象部门负责森林火险天气的监测工作，并建立森林火险天气预报系统。</w:t>
      </w:r>
    </w:p>
    <w:p>
      <w:pPr>
        <w:spacing w:line="590" w:lineRule="exact"/>
        <w:ind w:firstLine="600" w:firstLineChars="200"/>
        <w:rPr>
          <w:rFonts w:hint="eastAsia" w:ascii="宋体" w:hAnsi="宋体" w:cs="Times New Roman"/>
          <w:spacing w:val="0"/>
          <w:rPrChange w:id="849" w:author="卢颖东" w:date="2019-05-07T10:29:00Z">
            <w:rPr>
              <w:rFonts w:hint="eastAsia" w:hAnsi="Calibri" w:cs="Times New Roman"/>
              <w:spacing w:val="-8"/>
            </w:rPr>
          </w:rPrChange>
        </w:rPr>
        <w:pPrChange w:id="848" w:author="卢颖东" w:date="2019-05-07T10:25:00Z">
          <w:pPr>
            <w:spacing w:line="560" w:lineRule="exact"/>
            <w:ind w:firstLine="600" w:firstLineChars="200"/>
          </w:pPr>
        </w:pPrChange>
      </w:pPr>
      <w:r>
        <w:rPr>
          <w:rFonts w:hint="eastAsia" w:ascii="宋体" w:hAnsi="宋体" w:eastAsia="黑体" w:cs="Times New Roman"/>
          <w:spacing w:val="0"/>
          <w:rPrChange w:id="850" w:author="卢颖东" w:date="2019-05-07T10:29:00Z">
            <w:rPr>
              <w:rFonts w:hint="eastAsia" w:hAnsi="Calibri" w:eastAsia="黑体" w:cs="Times New Roman"/>
              <w:spacing w:val="-8"/>
            </w:rPr>
          </w:rPrChange>
        </w:rPr>
        <w:t>第二十条</w:t>
      </w:r>
      <w:r>
        <w:rPr>
          <w:rFonts w:hint="eastAsia" w:ascii="宋体" w:hAnsi="宋体" w:cs="Times New Roman"/>
          <w:spacing w:val="0"/>
          <w:rPrChange w:id="851" w:author="卢颖东" w:date="2019-05-07T10:29:00Z">
            <w:rPr>
              <w:rFonts w:hint="eastAsia" w:hAnsi="Calibri" w:cs="Times New Roman"/>
              <w:spacing w:val="-8"/>
            </w:rPr>
          </w:rPrChange>
        </w:rPr>
        <w:t xml:space="preserve">  在生态公益林范围内，应当严格遵守有关安全用火的规定，防止发生森林火灾。</w:t>
      </w:r>
    </w:p>
    <w:p>
      <w:pPr>
        <w:spacing w:line="590" w:lineRule="exact"/>
        <w:ind w:firstLine="600" w:firstLineChars="200"/>
        <w:rPr>
          <w:rFonts w:hint="eastAsia" w:ascii="宋体" w:hAnsi="宋体" w:cs="Times New Roman"/>
          <w:spacing w:val="0"/>
          <w:rPrChange w:id="853" w:author="卢颖东" w:date="2019-05-07T10:29:00Z">
            <w:rPr>
              <w:rFonts w:hint="eastAsia" w:hAnsi="Calibri" w:cs="Times New Roman"/>
              <w:spacing w:val="-8"/>
            </w:rPr>
          </w:rPrChange>
        </w:rPr>
        <w:pPrChange w:id="852" w:author="卢颖东" w:date="2019-05-07T10:25:00Z">
          <w:pPr>
            <w:spacing w:line="560" w:lineRule="exact"/>
            <w:ind w:firstLine="600" w:firstLineChars="200"/>
          </w:pPr>
        </w:pPrChange>
      </w:pPr>
      <w:r>
        <w:rPr>
          <w:rFonts w:hint="eastAsia" w:ascii="宋体" w:hAnsi="宋体" w:cs="Times New Roman"/>
          <w:spacing w:val="0"/>
          <w:rPrChange w:id="854" w:author="卢颖东" w:date="2019-05-07T10:29:00Z">
            <w:rPr>
              <w:rFonts w:hint="eastAsia" w:hAnsi="Calibri" w:cs="Times New Roman"/>
              <w:spacing w:val="-8"/>
            </w:rPr>
          </w:rPrChange>
        </w:rPr>
        <w:t>每年十月一日至次年四月三十日为森林特别防</w:t>
      </w:r>
      <w:r>
        <w:rPr>
          <w:rFonts w:hint="eastAsia" w:ascii="宋体" w:hAnsi="宋体" w:cs="Times New Roman"/>
          <w:spacing w:val="0"/>
          <w:lang w:eastAsia="zh-CN"/>
          <w:rPrChange w:id="855" w:author="卢颖东" w:date="2019-05-07T10:29:00Z">
            <w:rPr>
              <w:rFonts w:hint="eastAsia" w:hAnsi="Calibri" w:cs="Times New Roman"/>
              <w:spacing w:val="-8"/>
              <w:lang w:eastAsia="zh-CN"/>
            </w:rPr>
          </w:rPrChange>
        </w:rPr>
        <w:t>护</w:t>
      </w:r>
      <w:r>
        <w:rPr>
          <w:rFonts w:hint="eastAsia" w:ascii="宋体" w:hAnsi="宋体" w:cs="Times New Roman"/>
          <w:spacing w:val="0"/>
          <w:rPrChange w:id="856" w:author="卢颖东" w:date="2019-05-07T10:29:00Z">
            <w:rPr>
              <w:rFonts w:hint="eastAsia" w:hAnsi="Calibri" w:cs="Times New Roman"/>
              <w:spacing w:val="-8"/>
            </w:rPr>
          </w:rPrChange>
        </w:rPr>
        <w:t>期。在森林特别防</w:t>
      </w:r>
      <w:r>
        <w:rPr>
          <w:rFonts w:hint="eastAsia" w:ascii="宋体" w:hAnsi="宋体" w:cs="Times New Roman"/>
          <w:spacing w:val="0"/>
          <w:lang w:eastAsia="zh-CN"/>
          <w:rPrChange w:id="857" w:author="卢颖东" w:date="2019-05-07T10:29:00Z">
            <w:rPr>
              <w:rFonts w:hint="eastAsia" w:hAnsi="Calibri" w:cs="Times New Roman"/>
              <w:spacing w:val="-8"/>
              <w:lang w:eastAsia="zh-CN"/>
            </w:rPr>
          </w:rPrChange>
        </w:rPr>
        <w:t>护</w:t>
      </w:r>
      <w:r>
        <w:rPr>
          <w:rFonts w:hint="eastAsia" w:ascii="宋体" w:hAnsi="宋体" w:cs="Times New Roman"/>
          <w:spacing w:val="0"/>
          <w:rPrChange w:id="858" w:author="卢颖东" w:date="2019-05-07T10:29:00Z">
            <w:rPr>
              <w:rFonts w:hint="eastAsia" w:hAnsi="Calibri" w:cs="Times New Roman"/>
              <w:spacing w:val="-8"/>
            </w:rPr>
          </w:rPrChange>
        </w:rPr>
        <w:t>期内，应当遵守以下规定：</w:t>
      </w:r>
    </w:p>
    <w:p>
      <w:pPr>
        <w:widowControl w:val="0"/>
        <w:spacing w:line="590" w:lineRule="exact"/>
        <w:ind w:firstLine="600" w:firstLineChars="200"/>
        <w:jc w:val="both"/>
        <w:rPr>
          <w:rFonts w:ascii="宋体" w:hAnsi="宋体" w:eastAsia="仿宋_GB2312" w:cs="Times New Roman"/>
          <w:spacing w:val="0"/>
          <w:kern w:val="2"/>
          <w:sz w:val="32"/>
          <w:szCs w:val="24"/>
          <w:lang w:val="en-US" w:eastAsia="zh-CN" w:bidi="ar-SA"/>
          <w:rPrChange w:id="860" w:author="卢颖东" w:date="2019-05-07T10:29:00Z">
            <w:rPr>
              <w:rFonts w:ascii="Times New Roman" w:hAnsi="Calibri" w:eastAsia="仿宋_GB2312" w:cs="Times New Roman"/>
              <w:spacing w:val="-8"/>
              <w:kern w:val="2"/>
              <w:sz w:val="32"/>
              <w:szCs w:val="24"/>
              <w:lang w:val="en-US" w:eastAsia="zh-CN" w:bidi="ar-SA"/>
            </w:rPr>
          </w:rPrChange>
        </w:rPr>
        <w:pPrChange w:id="859" w:author="卢颖东" w:date="2019-05-07T10:25:00Z">
          <w:pPr>
            <w:widowControl w:val="0"/>
            <w:spacing w:line="560" w:lineRule="exact"/>
            <w:ind w:firstLine="600" w:firstLineChars="200"/>
            <w:jc w:val="both"/>
          </w:pPr>
        </w:pPrChange>
      </w:pPr>
      <w:r>
        <w:rPr>
          <w:rFonts w:hint="eastAsia" w:ascii="宋体" w:hAnsi="宋体" w:eastAsia="仿宋_GB2312" w:cs="Times New Roman"/>
          <w:spacing w:val="0"/>
          <w:kern w:val="2"/>
          <w:sz w:val="32"/>
          <w:szCs w:val="24"/>
          <w:lang w:val="en-US" w:eastAsia="zh-CN" w:bidi="ar-SA"/>
          <w:rPrChange w:id="861" w:author="卢颖东" w:date="2019-05-07T10:29:00Z">
            <w:rPr>
              <w:rFonts w:hint="eastAsia" w:ascii="Times New Roman" w:hAnsi="Calibri" w:eastAsia="仿宋_GB2312" w:cs="Times New Roman"/>
              <w:spacing w:val="-8"/>
              <w:kern w:val="2"/>
              <w:sz w:val="32"/>
              <w:szCs w:val="24"/>
              <w:lang w:val="en-US" w:eastAsia="zh-CN" w:bidi="ar-SA"/>
            </w:rPr>
          </w:rPrChange>
        </w:rPr>
        <w:t>（一）禁止在生态公益林内用火。因特殊情况需要用火的，应当经区以上森林防火指挥部或者其授权的机关批准，并严格遵守国家、省有关安全用火的规定；</w:t>
      </w:r>
    </w:p>
    <w:p>
      <w:pPr>
        <w:spacing w:line="590" w:lineRule="exact"/>
        <w:rPr>
          <w:rFonts w:ascii="宋体" w:hAnsi="宋体" w:cs="Times New Roman"/>
          <w:spacing w:val="0"/>
          <w:rPrChange w:id="863" w:author="卢颖东" w:date="2019-05-07T10:29:00Z">
            <w:rPr>
              <w:rFonts w:hAnsi="Calibri" w:cs="Times New Roman"/>
              <w:spacing w:val="-8"/>
            </w:rPr>
          </w:rPrChange>
        </w:rPr>
        <w:pPrChange w:id="862" w:author="卢颖东" w:date="2019-05-07T10:25:00Z">
          <w:pPr>
            <w:spacing w:line="560" w:lineRule="exact"/>
          </w:pPr>
        </w:pPrChange>
      </w:pPr>
      <w:r>
        <w:rPr>
          <w:rFonts w:ascii="宋体" w:hAnsi="宋体" w:cs="Times New Roman"/>
          <w:spacing w:val="0"/>
          <w:rPrChange w:id="864" w:author="卢颖东" w:date="2019-05-07T10:29:00Z">
            <w:rPr>
              <w:rFonts w:hAnsi="Calibri" w:cs="Times New Roman"/>
              <w:spacing w:val="-8"/>
            </w:rPr>
          </w:rPrChange>
        </w:rPr>
        <w:t xml:space="preserve">    </w:t>
      </w:r>
      <w:r>
        <w:rPr>
          <w:rFonts w:hint="eastAsia" w:ascii="宋体" w:hAnsi="宋体" w:cs="Times New Roman"/>
          <w:spacing w:val="0"/>
          <w:rPrChange w:id="865" w:author="卢颖东" w:date="2019-05-07T10:29:00Z">
            <w:rPr>
              <w:rFonts w:hint="eastAsia" w:hAnsi="Calibri" w:cs="Times New Roman"/>
              <w:spacing w:val="-8"/>
            </w:rPr>
          </w:rPrChange>
        </w:rPr>
        <w:t>（二）各级森林防火指挥部、森林公安和当地公安机关应当组织人员，在生态公益林区防火重点山头、地段实施严密监控，对进入林区的人员和机动车辆进行检查，严防一切火种进入林区；</w:t>
      </w:r>
    </w:p>
    <w:p>
      <w:pPr>
        <w:spacing w:line="590" w:lineRule="exact"/>
        <w:ind w:firstLine="570"/>
        <w:rPr>
          <w:rFonts w:hint="eastAsia" w:ascii="宋体" w:hAnsi="宋体" w:cs="Times New Roman"/>
          <w:spacing w:val="0"/>
          <w:rPrChange w:id="867" w:author="卢颖东" w:date="2019-05-07T10:29:00Z">
            <w:rPr>
              <w:rFonts w:hint="eastAsia" w:hAnsi="Calibri" w:cs="Times New Roman"/>
              <w:spacing w:val="-8"/>
            </w:rPr>
          </w:rPrChange>
        </w:rPr>
        <w:pPrChange w:id="866" w:author="卢颖东" w:date="2019-05-07T10:25:00Z">
          <w:pPr>
            <w:spacing w:line="560" w:lineRule="exact"/>
            <w:ind w:firstLine="570"/>
          </w:pPr>
        </w:pPrChange>
      </w:pPr>
      <w:r>
        <w:rPr>
          <w:rFonts w:hint="eastAsia" w:ascii="宋体" w:hAnsi="宋体" w:cs="Times New Roman"/>
          <w:spacing w:val="0"/>
          <w:rPrChange w:id="868" w:author="卢颖东" w:date="2019-05-07T10:29:00Z">
            <w:rPr>
              <w:rFonts w:hint="eastAsia" w:hAnsi="Calibri" w:cs="Times New Roman"/>
              <w:spacing w:val="-8"/>
            </w:rPr>
          </w:rPrChange>
        </w:rPr>
        <w:t>（三）广播、电视、报纸等新闻媒体应当及时刊播市气象部门发布的森林火险天气预报。</w:t>
      </w:r>
    </w:p>
    <w:p>
      <w:pPr>
        <w:spacing w:line="590" w:lineRule="exact"/>
        <w:ind w:firstLine="570"/>
        <w:rPr>
          <w:rFonts w:ascii="宋体" w:hAnsi="宋体" w:cs="Times New Roman"/>
          <w:spacing w:val="0"/>
          <w:rPrChange w:id="870" w:author="卢颖东" w:date="2019-05-07T10:29:00Z">
            <w:rPr>
              <w:rFonts w:hAnsi="Calibri" w:cs="Times New Roman"/>
              <w:spacing w:val="-8"/>
            </w:rPr>
          </w:rPrChange>
        </w:rPr>
        <w:pPrChange w:id="869" w:author="卢颖东" w:date="2019-05-07T10:25:00Z">
          <w:pPr>
            <w:spacing w:line="560" w:lineRule="exact"/>
            <w:ind w:firstLine="570"/>
          </w:pPr>
        </w:pPrChange>
      </w:pPr>
      <w:r>
        <w:rPr>
          <w:rFonts w:hint="eastAsia" w:ascii="宋体" w:hAnsi="宋体" w:cs="Times New Roman"/>
          <w:spacing w:val="0"/>
          <w:rPrChange w:id="871" w:author="卢颖东" w:date="2019-05-07T10:29:00Z">
            <w:rPr>
              <w:rFonts w:hint="eastAsia" w:hAnsi="Calibri" w:cs="Times New Roman"/>
              <w:spacing w:val="-8"/>
            </w:rPr>
          </w:rPrChange>
        </w:rPr>
        <w:t>法定节假日和民间传统节日视为森林特别防</w:t>
      </w:r>
      <w:r>
        <w:rPr>
          <w:rFonts w:hint="eastAsia" w:ascii="宋体" w:hAnsi="宋体" w:cs="Times New Roman"/>
          <w:spacing w:val="0"/>
          <w:lang w:eastAsia="zh-CN"/>
          <w:rPrChange w:id="872" w:author="卢颖东" w:date="2019-05-07T10:29:00Z">
            <w:rPr>
              <w:rFonts w:hint="eastAsia" w:hAnsi="Calibri" w:cs="Times New Roman"/>
              <w:spacing w:val="-8"/>
              <w:lang w:eastAsia="zh-CN"/>
            </w:rPr>
          </w:rPrChange>
        </w:rPr>
        <w:t>护</w:t>
      </w:r>
      <w:r>
        <w:rPr>
          <w:rFonts w:hint="eastAsia" w:ascii="宋体" w:hAnsi="宋体" w:cs="Times New Roman"/>
          <w:spacing w:val="0"/>
          <w:rPrChange w:id="873" w:author="卢颖东" w:date="2019-05-07T10:29:00Z">
            <w:rPr>
              <w:rFonts w:hint="eastAsia" w:hAnsi="Calibri" w:cs="Times New Roman"/>
              <w:spacing w:val="-8"/>
            </w:rPr>
          </w:rPrChange>
        </w:rPr>
        <w:t>期。</w:t>
      </w:r>
    </w:p>
    <w:p>
      <w:pPr>
        <w:spacing w:line="590" w:lineRule="exact"/>
        <w:rPr>
          <w:rFonts w:ascii="宋体" w:hAnsi="宋体" w:cs="Times New Roman"/>
          <w:spacing w:val="0"/>
          <w:rPrChange w:id="875" w:author="卢颖东" w:date="2019-05-07T10:29:00Z">
            <w:rPr>
              <w:rFonts w:hAnsi="Calibri" w:cs="Times New Roman"/>
              <w:spacing w:val="-8"/>
            </w:rPr>
          </w:rPrChange>
        </w:rPr>
        <w:pPrChange w:id="874" w:author="卢颖东" w:date="2019-05-07T10:25:00Z">
          <w:pPr>
            <w:spacing w:line="560" w:lineRule="exact"/>
          </w:pPr>
        </w:pPrChange>
      </w:pPr>
      <w:r>
        <w:rPr>
          <w:rFonts w:ascii="宋体" w:hAnsi="宋体" w:cs="Times New Roman"/>
          <w:spacing w:val="0"/>
          <w:rPrChange w:id="876" w:author="卢颖东" w:date="2019-05-07T10:29:00Z">
            <w:rPr>
              <w:rFonts w:hAnsi="Calibri" w:cs="Times New Roman"/>
              <w:spacing w:val="-8"/>
            </w:rPr>
          </w:rPrChange>
        </w:rPr>
        <w:t xml:space="preserve">    </w:t>
      </w:r>
      <w:r>
        <w:rPr>
          <w:rFonts w:hint="eastAsia" w:ascii="宋体" w:hAnsi="宋体" w:eastAsia="黑体" w:cs="Times New Roman"/>
          <w:spacing w:val="0"/>
          <w:rPrChange w:id="877" w:author="卢颖东" w:date="2019-05-07T10:29:00Z">
            <w:rPr>
              <w:rFonts w:hint="eastAsia" w:hAnsi="Calibri" w:eastAsia="黑体" w:cs="Times New Roman"/>
              <w:spacing w:val="-8"/>
            </w:rPr>
          </w:rPrChange>
        </w:rPr>
        <w:t xml:space="preserve">第二十一条  </w:t>
      </w:r>
      <w:r>
        <w:rPr>
          <w:rFonts w:hint="eastAsia" w:ascii="宋体" w:hAnsi="宋体" w:cs="Times New Roman"/>
          <w:spacing w:val="0"/>
          <w:rPrChange w:id="878" w:author="卢颖东" w:date="2019-05-07T10:29:00Z">
            <w:rPr>
              <w:rFonts w:hint="eastAsia" w:hAnsi="Calibri" w:cs="Times New Roman"/>
              <w:spacing w:val="-8"/>
            </w:rPr>
          </w:rPrChange>
        </w:rPr>
        <w:t>市林业主管部门和各区人民政府负责组织、协调所管理的生态公益林林区病虫害的防治工作，负责建立森林病虫害的调查、预测和预报制度。国有林场、集体经济组织、林业工作站及有关经营单位，应当积极配合森林病虫害防治机构开展森林病虫害调查和防治工作。</w:t>
      </w:r>
    </w:p>
    <w:p>
      <w:pPr>
        <w:spacing w:line="590" w:lineRule="exact"/>
        <w:ind w:firstLine="600" w:firstLineChars="200"/>
        <w:rPr>
          <w:rFonts w:ascii="宋体" w:hAnsi="宋体" w:cs="Times New Roman"/>
          <w:spacing w:val="0"/>
          <w:rPrChange w:id="880" w:author="卢颖东" w:date="2019-05-07T10:29:00Z">
            <w:rPr>
              <w:rFonts w:hAnsi="Calibri" w:cs="Times New Roman"/>
              <w:spacing w:val="-8"/>
            </w:rPr>
          </w:rPrChange>
        </w:rPr>
        <w:pPrChange w:id="879" w:author="卢颖东" w:date="2019-05-07T10:25:00Z">
          <w:pPr>
            <w:spacing w:line="560" w:lineRule="exact"/>
            <w:ind w:firstLine="600" w:firstLineChars="200"/>
          </w:pPr>
        </w:pPrChange>
      </w:pPr>
      <w:r>
        <w:rPr>
          <w:rFonts w:hint="eastAsia" w:ascii="宋体" w:hAnsi="宋体" w:eastAsia="黑体" w:cs="Times New Roman"/>
          <w:spacing w:val="0"/>
          <w:rPrChange w:id="881" w:author="卢颖东" w:date="2019-05-07T10:29:00Z">
            <w:rPr>
              <w:rFonts w:hint="eastAsia" w:hAnsi="Calibri" w:eastAsia="黑体" w:cs="Times New Roman"/>
              <w:spacing w:val="-8"/>
            </w:rPr>
          </w:rPrChange>
        </w:rPr>
        <w:t>第二十二条</w:t>
      </w:r>
      <w:r>
        <w:rPr>
          <w:rFonts w:hint="eastAsia" w:ascii="宋体" w:hAnsi="宋体" w:cs="Times New Roman"/>
          <w:spacing w:val="0"/>
          <w:rPrChange w:id="882" w:author="卢颖东" w:date="2019-05-07T10:29:00Z">
            <w:rPr>
              <w:rFonts w:hint="eastAsia" w:hAnsi="Calibri" w:cs="Times New Roman"/>
              <w:spacing w:val="-8"/>
            </w:rPr>
          </w:rPrChange>
        </w:rPr>
        <w:t xml:space="preserve">  建设与改造生态公益林应当选用林木良种，按照混交林的标准合理搭配树种，禁止使用带有危险性病虫害的林木种苗进行育苗或者造林；造林设计方案应当具有相应的森林病虫害防治措施；对新造幼龄林、中龄林及其他应当封山育林的地区，由当地区人民政府组织实施。</w:t>
      </w:r>
    </w:p>
    <w:p>
      <w:pPr>
        <w:spacing w:line="590" w:lineRule="exact"/>
        <w:rPr>
          <w:rFonts w:ascii="宋体" w:hAnsi="宋体" w:cs="Times New Roman"/>
          <w:spacing w:val="0"/>
          <w:rPrChange w:id="884" w:author="卢颖东" w:date="2019-05-07T10:29:00Z">
            <w:rPr>
              <w:rFonts w:hAnsi="Calibri" w:cs="Times New Roman"/>
              <w:spacing w:val="-8"/>
            </w:rPr>
          </w:rPrChange>
        </w:rPr>
        <w:pPrChange w:id="883" w:author="卢颖东" w:date="2019-05-07T10:25:00Z">
          <w:pPr>
            <w:spacing w:line="560" w:lineRule="exact"/>
          </w:pPr>
        </w:pPrChange>
      </w:pPr>
      <w:r>
        <w:rPr>
          <w:rFonts w:ascii="宋体" w:hAnsi="宋体" w:cs="Times New Roman"/>
          <w:spacing w:val="0"/>
          <w:rPrChange w:id="885" w:author="卢颖东" w:date="2019-05-07T10:29:00Z">
            <w:rPr>
              <w:rFonts w:hAnsi="Calibri" w:cs="Times New Roman"/>
              <w:spacing w:val="-8"/>
            </w:rPr>
          </w:rPrChange>
        </w:rPr>
        <w:t xml:space="preserve">    </w:t>
      </w:r>
      <w:r>
        <w:rPr>
          <w:rFonts w:hint="eastAsia" w:ascii="宋体" w:hAnsi="宋体" w:eastAsia="黑体" w:cs="Times New Roman"/>
          <w:spacing w:val="0"/>
          <w:rPrChange w:id="886" w:author="卢颖东" w:date="2019-05-07T10:29:00Z">
            <w:rPr>
              <w:rFonts w:hint="eastAsia" w:hAnsi="Calibri" w:eastAsia="黑体" w:cs="Times New Roman"/>
              <w:spacing w:val="-8"/>
            </w:rPr>
          </w:rPrChange>
        </w:rPr>
        <w:t>第二十三条</w:t>
      </w:r>
      <w:r>
        <w:rPr>
          <w:rFonts w:hint="eastAsia" w:ascii="宋体" w:hAnsi="宋体" w:cs="Times New Roman"/>
          <w:spacing w:val="0"/>
          <w:rPrChange w:id="887" w:author="卢颖东" w:date="2019-05-07T10:29:00Z">
            <w:rPr>
              <w:rFonts w:hint="eastAsia" w:hAnsi="Calibri" w:cs="Times New Roman"/>
              <w:spacing w:val="-8"/>
            </w:rPr>
          </w:rPrChange>
        </w:rPr>
        <w:t xml:space="preserve">  </w:t>
      </w:r>
      <w:r>
        <w:rPr>
          <w:rFonts w:hint="eastAsia" w:ascii="宋体" w:hAnsi="宋体" w:cs="Times New Roman"/>
          <w:spacing w:val="0"/>
          <w:lang w:eastAsia="zh-CN"/>
          <w:rPrChange w:id="888" w:author="卢颖东" w:date="2019-05-07T10:29:00Z">
            <w:rPr>
              <w:rFonts w:hint="eastAsia" w:hAnsi="Calibri" w:cs="Times New Roman"/>
              <w:spacing w:val="-8"/>
              <w:lang w:eastAsia="zh-CN"/>
            </w:rPr>
          </w:rPrChange>
        </w:rPr>
        <w:t>海关</w:t>
      </w:r>
      <w:r>
        <w:rPr>
          <w:rFonts w:hint="eastAsia" w:ascii="宋体" w:hAnsi="宋体" w:cs="Times New Roman"/>
          <w:spacing w:val="0"/>
          <w:rPrChange w:id="889" w:author="卢颖东" w:date="2019-05-07T10:29:00Z">
            <w:rPr>
              <w:rFonts w:hint="eastAsia" w:hAnsi="Calibri" w:cs="Times New Roman"/>
              <w:spacing w:val="-8"/>
            </w:rPr>
          </w:rPrChange>
        </w:rPr>
        <w:t>应当加强对进境林木种苗、木材和竹材的检疫，防止境外森林病虫害传入；森林病虫害防治机构应当依法对林木种苗、木材和竹材进行产地和调运检疫，一旦发现新传入的危险性病虫害，应当及时采取封锁和扑灭措施。</w:t>
      </w:r>
    </w:p>
    <w:p>
      <w:pPr>
        <w:spacing w:line="590" w:lineRule="exact"/>
        <w:ind w:firstLine="600" w:firstLineChars="200"/>
        <w:rPr>
          <w:rFonts w:ascii="宋体" w:hAnsi="宋体" w:cs="Times New Roman"/>
          <w:spacing w:val="0"/>
          <w:rPrChange w:id="891" w:author="卢颖东" w:date="2019-05-07T10:29:00Z">
            <w:rPr>
              <w:rFonts w:hAnsi="Calibri" w:cs="Times New Roman"/>
              <w:spacing w:val="-8"/>
            </w:rPr>
          </w:rPrChange>
        </w:rPr>
        <w:pPrChange w:id="890" w:author="卢颖东" w:date="2019-05-07T10:25:00Z">
          <w:pPr>
            <w:spacing w:line="560" w:lineRule="exact"/>
            <w:ind w:firstLine="600" w:firstLineChars="200"/>
          </w:pPr>
        </w:pPrChange>
      </w:pPr>
      <w:r>
        <w:rPr>
          <w:rFonts w:hint="eastAsia" w:ascii="宋体" w:hAnsi="宋体" w:eastAsia="黑体" w:cs="Times New Roman"/>
          <w:spacing w:val="0"/>
          <w:rPrChange w:id="892" w:author="卢颖东" w:date="2019-05-07T10:29:00Z">
            <w:rPr>
              <w:rFonts w:hint="eastAsia" w:hAnsi="Calibri" w:eastAsia="黑体" w:cs="Times New Roman"/>
              <w:spacing w:val="-8"/>
            </w:rPr>
          </w:rPrChange>
        </w:rPr>
        <w:t>第二十四条</w:t>
      </w:r>
      <w:r>
        <w:rPr>
          <w:rFonts w:hint="eastAsia" w:ascii="宋体" w:hAnsi="宋体" w:cs="Times New Roman"/>
          <w:spacing w:val="0"/>
          <w:rPrChange w:id="893" w:author="卢颖东" w:date="2019-05-07T10:29:00Z">
            <w:rPr>
              <w:rFonts w:hint="eastAsia" w:hAnsi="Calibri" w:cs="Times New Roman"/>
              <w:spacing w:val="-8"/>
            </w:rPr>
          </w:rPrChange>
        </w:rPr>
        <w:t xml:space="preserve">  发生森林病虫害疫情时，各级人民政府和森林病虫害防治机构应当根据疫情危害程度，及时组织有关单位和个人采取扑灭措施，防止疫情蔓延，并按照国家规定逐级上报；使用灭虫剂或者其他药剂的，应当遵守有关规定，防止环境污染，保证人畜安全，减少杀伤有益生物。</w:t>
      </w:r>
    </w:p>
    <w:p>
      <w:pPr>
        <w:spacing w:line="590" w:lineRule="exact"/>
        <w:rPr>
          <w:rFonts w:ascii="宋体" w:hAnsi="宋体" w:cs="Times New Roman"/>
          <w:spacing w:val="0"/>
          <w:rPrChange w:id="895" w:author="卢颖东" w:date="2019-05-07T10:29:00Z">
            <w:rPr>
              <w:rFonts w:hAnsi="Calibri" w:cs="Times New Roman"/>
              <w:spacing w:val="-8"/>
            </w:rPr>
          </w:rPrChange>
        </w:rPr>
        <w:pPrChange w:id="894" w:author="卢颖东" w:date="2019-05-07T10:25:00Z">
          <w:pPr>
            <w:spacing w:line="560" w:lineRule="exact"/>
          </w:pPr>
        </w:pPrChange>
      </w:pPr>
      <w:r>
        <w:rPr>
          <w:rFonts w:ascii="宋体" w:hAnsi="宋体" w:cs="Times New Roman"/>
          <w:spacing w:val="0"/>
          <w:rPrChange w:id="896" w:author="卢颖东" w:date="2019-05-07T10:29:00Z">
            <w:rPr>
              <w:rFonts w:hAnsi="Calibri" w:cs="Times New Roman"/>
              <w:spacing w:val="-8"/>
            </w:rPr>
          </w:rPrChange>
        </w:rPr>
        <w:t xml:space="preserve">    </w:t>
      </w:r>
      <w:r>
        <w:rPr>
          <w:rFonts w:hint="eastAsia" w:ascii="宋体" w:hAnsi="宋体" w:eastAsia="黑体" w:cs="Times New Roman"/>
          <w:spacing w:val="0"/>
          <w:rPrChange w:id="897" w:author="卢颖东" w:date="2019-05-07T10:29:00Z">
            <w:rPr>
              <w:rFonts w:hint="eastAsia" w:hAnsi="Calibri" w:eastAsia="黑体" w:cs="Times New Roman"/>
              <w:spacing w:val="-8"/>
            </w:rPr>
          </w:rPrChange>
        </w:rPr>
        <w:t xml:space="preserve">第二十五条  </w:t>
      </w:r>
      <w:r>
        <w:rPr>
          <w:rFonts w:hint="eastAsia" w:ascii="宋体" w:hAnsi="宋体" w:cs="Times New Roman"/>
          <w:spacing w:val="0"/>
          <w:rPrChange w:id="898" w:author="卢颖东" w:date="2019-05-07T10:29:00Z">
            <w:rPr>
              <w:rFonts w:hint="eastAsia" w:hAnsi="Calibri" w:cs="Times New Roman"/>
              <w:spacing w:val="-8"/>
            </w:rPr>
          </w:rPrChange>
        </w:rPr>
        <w:t>市、区林业主管部门依照法律、法规的规定保护、管理陆生野生动植物资源，其所属的野生动植物保护管理机构依照规定的职能协助主管部门做好陆生野生动植物的保护、管理工作，并接受主管部门的委托对违反规定的行为实施行政处罚。</w:t>
      </w:r>
    </w:p>
    <w:p>
      <w:pPr>
        <w:spacing w:line="590" w:lineRule="exact"/>
        <w:rPr>
          <w:rFonts w:hint="eastAsia" w:ascii="宋体" w:hAnsi="宋体" w:cs="Times New Roman"/>
          <w:spacing w:val="0"/>
          <w:rPrChange w:id="900" w:author="卢颖东" w:date="2019-05-07T10:29:00Z">
            <w:rPr>
              <w:rFonts w:hint="eastAsia" w:hAnsi="Calibri" w:cs="Times New Roman"/>
              <w:spacing w:val="-8"/>
            </w:rPr>
          </w:rPrChange>
        </w:rPr>
        <w:pPrChange w:id="899" w:author="卢颖东" w:date="2019-05-07T10:25:00Z">
          <w:pPr>
            <w:spacing w:line="560" w:lineRule="exact"/>
          </w:pPr>
        </w:pPrChange>
      </w:pPr>
      <w:r>
        <w:rPr>
          <w:rFonts w:ascii="宋体" w:hAnsi="宋体" w:cs="Times New Roman"/>
          <w:spacing w:val="0"/>
          <w:rPrChange w:id="901" w:author="卢颖东" w:date="2019-05-07T10:29:00Z">
            <w:rPr>
              <w:rFonts w:hAnsi="Calibri" w:cs="Times New Roman"/>
              <w:spacing w:val="-8"/>
            </w:rPr>
          </w:rPrChange>
        </w:rPr>
        <w:t xml:space="preserve">    </w:t>
      </w:r>
    </w:p>
    <w:p>
      <w:pPr>
        <w:spacing w:line="590" w:lineRule="exact"/>
        <w:jc w:val="center"/>
        <w:rPr>
          <w:rFonts w:ascii="宋体" w:hAnsi="宋体" w:eastAsia="黑体" w:cs="Times New Roman"/>
          <w:spacing w:val="0"/>
          <w:rPrChange w:id="903" w:author="卢颖东" w:date="2019-05-07T10:29:00Z">
            <w:rPr>
              <w:rFonts w:hAnsi="Calibri" w:eastAsia="黑体" w:cs="Times New Roman"/>
              <w:spacing w:val="-8"/>
            </w:rPr>
          </w:rPrChange>
        </w:rPr>
        <w:pPrChange w:id="902" w:author="卢颖东" w:date="2019-05-07T10:25:00Z">
          <w:pPr>
            <w:spacing w:line="560" w:lineRule="exact"/>
            <w:jc w:val="center"/>
          </w:pPr>
        </w:pPrChange>
      </w:pPr>
      <w:r>
        <w:rPr>
          <w:rFonts w:hint="eastAsia" w:ascii="宋体" w:hAnsi="宋体" w:eastAsia="黑体" w:cs="Times New Roman"/>
          <w:spacing w:val="0"/>
          <w:rPrChange w:id="904" w:author="卢颖东" w:date="2019-05-07T10:29:00Z">
            <w:rPr>
              <w:rFonts w:hint="eastAsia" w:hAnsi="Calibri" w:eastAsia="黑体" w:cs="Times New Roman"/>
              <w:spacing w:val="-8"/>
            </w:rPr>
          </w:rPrChange>
        </w:rPr>
        <w:t>第四章</w:t>
      </w:r>
      <w:r>
        <w:rPr>
          <w:rFonts w:ascii="宋体" w:hAnsi="宋体" w:eastAsia="黑体" w:cs="Times New Roman"/>
          <w:spacing w:val="0"/>
          <w:rPrChange w:id="905" w:author="卢颖东" w:date="2019-05-07T10:29:00Z">
            <w:rPr>
              <w:rFonts w:hAnsi="Calibri" w:eastAsia="黑体" w:cs="Times New Roman"/>
              <w:spacing w:val="-8"/>
            </w:rPr>
          </w:rPrChange>
        </w:rPr>
        <w:t xml:space="preserve">  </w:t>
      </w:r>
      <w:r>
        <w:rPr>
          <w:rFonts w:hint="eastAsia" w:ascii="宋体" w:hAnsi="宋体" w:eastAsia="黑体" w:cs="Times New Roman"/>
          <w:spacing w:val="0"/>
          <w:rPrChange w:id="906" w:author="卢颖东" w:date="2019-05-07T10:29:00Z">
            <w:rPr>
              <w:rFonts w:hint="eastAsia" w:hAnsi="Calibri" w:eastAsia="黑体" w:cs="Times New Roman"/>
              <w:spacing w:val="-8"/>
            </w:rPr>
          </w:rPrChange>
        </w:rPr>
        <w:t>法律责任</w:t>
      </w:r>
    </w:p>
    <w:p>
      <w:pPr>
        <w:spacing w:line="590" w:lineRule="exact"/>
        <w:rPr>
          <w:rFonts w:hint="eastAsia" w:ascii="宋体" w:hAnsi="宋体" w:cs="Times New Roman"/>
          <w:spacing w:val="0"/>
          <w:rPrChange w:id="908" w:author="卢颖东" w:date="2019-05-07T10:29:00Z">
            <w:rPr>
              <w:rFonts w:hint="eastAsia" w:hAnsi="Calibri" w:cs="Times New Roman"/>
              <w:spacing w:val="-8"/>
            </w:rPr>
          </w:rPrChange>
        </w:rPr>
        <w:pPrChange w:id="907" w:author="卢颖东" w:date="2019-05-07T10:25:00Z">
          <w:pPr>
            <w:spacing w:line="560" w:lineRule="exact"/>
          </w:pPr>
        </w:pPrChange>
      </w:pPr>
    </w:p>
    <w:p>
      <w:pPr>
        <w:spacing w:line="590" w:lineRule="exact"/>
        <w:rPr>
          <w:rFonts w:ascii="宋体" w:hAnsi="宋体" w:cs="Times New Roman"/>
          <w:spacing w:val="0"/>
          <w:rPrChange w:id="910" w:author="卢颖东" w:date="2019-05-07T10:29:00Z">
            <w:rPr>
              <w:rFonts w:hAnsi="Calibri" w:cs="Times New Roman"/>
              <w:spacing w:val="-8"/>
            </w:rPr>
          </w:rPrChange>
        </w:rPr>
        <w:pPrChange w:id="909" w:author="卢颖东" w:date="2019-05-07T10:25:00Z">
          <w:pPr>
            <w:spacing w:line="560" w:lineRule="exact"/>
          </w:pPr>
        </w:pPrChange>
      </w:pPr>
      <w:r>
        <w:rPr>
          <w:rFonts w:ascii="宋体" w:hAnsi="宋体" w:cs="Times New Roman"/>
          <w:spacing w:val="0"/>
          <w:rPrChange w:id="911" w:author="卢颖东" w:date="2019-05-07T10:29:00Z">
            <w:rPr>
              <w:rFonts w:hAnsi="Calibri" w:cs="Times New Roman"/>
              <w:spacing w:val="-8"/>
            </w:rPr>
          </w:rPrChange>
        </w:rPr>
        <w:t xml:space="preserve">   </w:t>
      </w:r>
      <w:r>
        <w:rPr>
          <w:rFonts w:ascii="宋体" w:hAnsi="宋体" w:eastAsia="黑体" w:cs="Times New Roman"/>
          <w:spacing w:val="0"/>
          <w:rPrChange w:id="912" w:author="卢颖东" w:date="2019-05-07T10:29:00Z">
            <w:rPr>
              <w:rFonts w:hAnsi="Calibri" w:eastAsia="黑体" w:cs="Times New Roman"/>
              <w:spacing w:val="-8"/>
            </w:rPr>
          </w:rPrChange>
        </w:rPr>
        <w:t xml:space="preserve"> </w:t>
      </w:r>
      <w:r>
        <w:rPr>
          <w:rFonts w:hint="eastAsia" w:ascii="宋体" w:hAnsi="宋体" w:eastAsia="黑体" w:cs="Times New Roman"/>
          <w:spacing w:val="0"/>
          <w:rPrChange w:id="913" w:author="卢颖东" w:date="2019-05-07T10:29:00Z">
            <w:rPr>
              <w:rFonts w:hint="eastAsia" w:hAnsi="Calibri" w:eastAsia="黑体" w:cs="Times New Roman"/>
              <w:spacing w:val="-8"/>
            </w:rPr>
          </w:rPrChange>
        </w:rPr>
        <w:t xml:space="preserve">第二十六条  </w:t>
      </w:r>
      <w:r>
        <w:rPr>
          <w:rFonts w:hint="eastAsia" w:ascii="宋体" w:hAnsi="宋体" w:cs="Times New Roman"/>
          <w:spacing w:val="0"/>
          <w:rPrChange w:id="914" w:author="卢颖东" w:date="2019-05-07T10:29:00Z">
            <w:rPr>
              <w:rFonts w:hint="eastAsia" w:hAnsi="Calibri" w:cs="Times New Roman"/>
              <w:spacing w:val="-8"/>
            </w:rPr>
          </w:rPrChange>
        </w:rPr>
        <w:t>违反本条例第十四条规定，滥伐生态公益林的，由市、区林业主管部门责令补种砍伐株数五倍的树木，没收滥伐的林木或者变卖所得，并处砍伐林木价值三倍以上五倍以下罚款；盗伐生态公益林的，责令补种砍伐株数十倍的树木，没收盗伐的林木或者变卖所得，并处砍伐林木价值五倍以上十倍以下罚款；构成犯罪的，依法追究刑事责任。</w:t>
      </w:r>
    </w:p>
    <w:p>
      <w:pPr>
        <w:spacing w:line="590" w:lineRule="exact"/>
        <w:rPr>
          <w:rFonts w:ascii="宋体" w:hAnsi="宋体" w:cs="Times New Roman"/>
          <w:spacing w:val="0"/>
          <w:rPrChange w:id="916" w:author="卢颖东" w:date="2019-05-07T10:29:00Z">
            <w:rPr>
              <w:rFonts w:hAnsi="Calibri" w:cs="Times New Roman"/>
              <w:spacing w:val="-8"/>
            </w:rPr>
          </w:rPrChange>
        </w:rPr>
        <w:pPrChange w:id="915" w:author="卢颖东" w:date="2019-05-07T10:25:00Z">
          <w:pPr>
            <w:spacing w:line="560" w:lineRule="exact"/>
          </w:pPr>
        </w:pPrChange>
      </w:pPr>
      <w:r>
        <w:rPr>
          <w:rFonts w:ascii="宋体" w:hAnsi="宋体" w:cs="Times New Roman"/>
          <w:spacing w:val="0"/>
          <w:rPrChange w:id="917" w:author="卢颖东" w:date="2019-05-07T10:29:00Z">
            <w:rPr>
              <w:rFonts w:hAnsi="Calibri" w:cs="Times New Roman"/>
              <w:spacing w:val="-8"/>
            </w:rPr>
          </w:rPrChange>
        </w:rPr>
        <w:t xml:space="preserve">    </w:t>
      </w:r>
      <w:r>
        <w:rPr>
          <w:rFonts w:hint="eastAsia" w:ascii="宋体" w:hAnsi="宋体" w:eastAsia="黑体" w:cs="Times New Roman"/>
          <w:spacing w:val="0"/>
          <w:rPrChange w:id="918" w:author="卢颖东" w:date="2019-05-07T10:29:00Z">
            <w:rPr>
              <w:rFonts w:hint="eastAsia" w:hAnsi="Calibri" w:eastAsia="黑体" w:cs="Times New Roman"/>
              <w:spacing w:val="-8"/>
            </w:rPr>
          </w:rPrChange>
        </w:rPr>
        <w:t xml:space="preserve">第二十七条  </w:t>
      </w:r>
      <w:r>
        <w:rPr>
          <w:rFonts w:hint="eastAsia" w:ascii="宋体" w:hAnsi="宋体" w:cs="Times New Roman"/>
          <w:spacing w:val="0"/>
          <w:rPrChange w:id="919" w:author="卢颖东" w:date="2019-05-07T10:29:00Z">
            <w:rPr>
              <w:rFonts w:hint="eastAsia" w:hAnsi="Calibri" w:cs="Times New Roman"/>
              <w:spacing w:val="-8"/>
            </w:rPr>
          </w:rPrChange>
        </w:rPr>
        <w:t>违反本条例第十五条规定，在生态公益林区从事开垦、采石、采砂、采土、采种、采脂、开矿、砍柴、放牧、狩猎、修建墓地以及其他毁林行为的，由市、区林业主管部门责令停止违法行为，补种毁林株数三倍的树木，并可以处毁坏林木价值</w:t>
      </w:r>
      <w:r>
        <w:rPr>
          <w:rFonts w:hint="eastAsia" w:ascii="宋体" w:hAnsi="宋体" w:cs="Times New Roman"/>
          <w:spacing w:val="0"/>
          <w:lang w:eastAsia="zh-CN"/>
          <w:rPrChange w:id="920" w:author="卢颖东" w:date="2019-05-07T10:29:00Z">
            <w:rPr>
              <w:rFonts w:hint="eastAsia" w:hAnsi="Calibri" w:cs="Times New Roman"/>
              <w:spacing w:val="-8"/>
              <w:lang w:eastAsia="zh-CN"/>
            </w:rPr>
          </w:rPrChange>
        </w:rPr>
        <w:t>二</w:t>
      </w:r>
      <w:r>
        <w:rPr>
          <w:rFonts w:hint="eastAsia" w:ascii="宋体" w:hAnsi="宋体" w:cs="Times New Roman"/>
          <w:spacing w:val="0"/>
          <w:rPrChange w:id="921" w:author="卢颖东" w:date="2019-05-07T10:29:00Z">
            <w:rPr>
              <w:rFonts w:hint="eastAsia" w:hAnsi="Calibri" w:cs="Times New Roman"/>
              <w:spacing w:val="-8"/>
            </w:rPr>
          </w:rPrChange>
        </w:rPr>
        <w:t>倍以上五倍以下罚款；造成损失的，依法承担赔偿责任。</w:t>
      </w:r>
    </w:p>
    <w:p>
      <w:pPr>
        <w:spacing w:line="590" w:lineRule="exact"/>
        <w:rPr>
          <w:rFonts w:ascii="宋体" w:hAnsi="宋体" w:cs="Times New Roman"/>
          <w:spacing w:val="0"/>
          <w:rPrChange w:id="923" w:author="卢颖东" w:date="2019-05-07T10:29:00Z">
            <w:rPr>
              <w:rFonts w:hAnsi="Calibri" w:cs="Times New Roman"/>
              <w:spacing w:val="-8"/>
            </w:rPr>
          </w:rPrChange>
        </w:rPr>
        <w:pPrChange w:id="922" w:author="卢颖东" w:date="2019-05-07T10:25:00Z">
          <w:pPr>
            <w:spacing w:line="560" w:lineRule="exact"/>
          </w:pPr>
        </w:pPrChange>
      </w:pPr>
      <w:r>
        <w:rPr>
          <w:rFonts w:ascii="宋体" w:hAnsi="宋体" w:cs="Times New Roman"/>
          <w:spacing w:val="0"/>
          <w:rPrChange w:id="924" w:author="卢颖东" w:date="2019-05-07T10:29:00Z">
            <w:rPr>
              <w:rFonts w:hAnsi="Calibri" w:cs="Times New Roman"/>
              <w:spacing w:val="-8"/>
            </w:rPr>
          </w:rPrChange>
        </w:rPr>
        <w:t xml:space="preserve">   </w:t>
      </w:r>
      <w:r>
        <w:rPr>
          <w:rFonts w:ascii="宋体" w:hAnsi="宋体" w:eastAsia="黑体" w:cs="Times New Roman"/>
          <w:spacing w:val="0"/>
          <w:rPrChange w:id="925" w:author="卢颖东" w:date="2019-05-07T10:29:00Z">
            <w:rPr>
              <w:rFonts w:hAnsi="Calibri" w:eastAsia="黑体" w:cs="Times New Roman"/>
              <w:spacing w:val="-8"/>
            </w:rPr>
          </w:rPrChange>
        </w:rPr>
        <w:t xml:space="preserve"> </w:t>
      </w:r>
      <w:r>
        <w:rPr>
          <w:rFonts w:hint="eastAsia" w:ascii="宋体" w:hAnsi="宋体" w:eastAsia="黑体" w:cs="Times New Roman"/>
          <w:spacing w:val="0"/>
          <w:rPrChange w:id="926" w:author="卢颖东" w:date="2019-05-07T10:29:00Z">
            <w:rPr>
              <w:rFonts w:hint="eastAsia" w:hAnsi="Calibri" w:eastAsia="黑体" w:cs="Times New Roman"/>
              <w:spacing w:val="-8"/>
            </w:rPr>
          </w:rPrChange>
        </w:rPr>
        <w:t xml:space="preserve">第二十八条  </w:t>
      </w:r>
      <w:r>
        <w:rPr>
          <w:rFonts w:hint="eastAsia" w:ascii="宋体" w:hAnsi="宋体" w:cs="Times New Roman"/>
          <w:spacing w:val="0"/>
          <w:rPrChange w:id="927" w:author="卢颖东" w:date="2019-05-07T10:29:00Z">
            <w:rPr>
              <w:rFonts w:hint="eastAsia" w:hAnsi="Calibri" w:cs="Times New Roman"/>
              <w:spacing w:val="-8"/>
            </w:rPr>
          </w:rPrChange>
        </w:rPr>
        <w:t>违反本条例第十六条第一款规定，未经批准占用生态公益林地，或者将生态公益林用地改作商品林或其他用地，未造成毁林的，由市、区林业主管部门责令停止违法行为，限期恢复原状，并按照非法占用林地面积每平方米三十元的标准处以罚款；造成毁林的，由市、区林业主管部门责令补种毁坏株数三倍的树木，并处毁坏林木价值</w:t>
      </w:r>
      <w:r>
        <w:rPr>
          <w:rFonts w:hint="eastAsia" w:ascii="宋体" w:hAnsi="宋体" w:cs="Times New Roman"/>
          <w:spacing w:val="0"/>
          <w:lang w:eastAsia="zh-CN"/>
          <w:rPrChange w:id="928" w:author="卢颖东" w:date="2019-05-07T10:29:00Z">
            <w:rPr>
              <w:rFonts w:hint="eastAsia" w:hAnsi="Calibri" w:cs="Times New Roman"/>
              <w:spacing w:val="-8"/>
              <w:lang w:eastAsia="zh-CN"/>
            </w:rPr>
          </w:rPrChange>
        </w:rPr>
        <w:t>二</w:t>
      </w:r>
      <w:r>
        <w:rPr>
          <w:rFonts w:hint="eastAsia" w:ascii="宋体" w:hAnsi="宋体" w:cs="Times New Roman"/>
          <w:spacing w:val="0"/>
          <w:rPrChange w:id="929" w:author="卢颖东" w:date="2019-05-07T10:29:00Z">
            <w:rPr>
              <w:rFonts w:hint="eastAsia" w:hAnsi="Calibri" w:cs="Times New Roman"/>
              <w:spacing w:val="-8"/>
            </w:rPr>
          </w:rPrChange>
        </w:rPr>
        <w:t>倍以上五倍以下罚款。</w:t>
      </w:r>
    </w:p>
    <w:p>
      <w:pPr>
        <w:spacing w:line="590" w:lineRule="exact"/>
        <w:rPr>
          <w:rFonts w:ascii="宋体" w:hAnsi="宋体" w:cs="Times New Roman"/>
          <w:spacing w:val="0"/>
          <w:rPrChange w:id="931" w:author="卢颖东" w:date="2019-05-07T10:29:00Z">
            <w:rPr>
              <w:rFonts w:hAnsi="Calibri" w:cs="Times New Roman"/>
              <w:spacing w:val="-8"/>
            </w:rPr>
          </w:rPrChange>
        </w:rPr>
        <w:pPrChange w:id="930" w:author="卢颖东" w:date="2019-05-07T10:25:00Z">
          <w:pPr>
            <w:spacing w:line="560" w:lineRule="exact"/>
          </w:pPr>
        </w:pPrChange>
      </w:pPr>
      <w:r>
        <w:rPr>
          <w:rFonts w:ascii="宋体" w:hAnsi="宋体" w:cs="Times New Roman"/>
          <w:spacing w:val="0"/>
          <w:rPrChange w:id="932" w:author="卢颖东" w:date="2019-05-07T10:29:00Z">
            <w:rPr>
              <w:rFonts w:hAnsi="Calibri" w:cs="Times New Roman"/>
              <w:spacing w:val="-8"/>
            </w:rPr>
          </w:rPrChange>
        </w:rPr>
        <w:t xml:space="preserve">    </w:t>
      </w:r>
      <w:r>
        <w:rPr>
          <w:rFonts w:hint="eastAsia" w:ascii="宋体" w:hAnsi="宋体" w:cs="Times New Roman"/>
          <w:spacing w:val="0"/>
          <w:rPrChange w:id="933" w:author="卢颖东" w:date="2019-05-07T10:29:00Z">
            <w:rPr>
              <w:rFonts w:hint="eastAsia" w:hAnsi="Calibri" w:cs="Times New Roman"/>
              <w:spacing w:val="-8"/>
            </w:rPr>
          </w:rPrChange>
        </w:rPr>
        <w:t>未经有关程序审核、批准，市</w:t>
      </w:r>
      <w:r>
        <w:rPr>
          <w:rFonts w:hint="eastAsia" w:ascii="宋体" w:hAnsi="宋体" w:cs="Times New Roman"/>
          <w:spacing w:val="0"/>
          <w:lang w:eastAsia="zh-CN"/>
          <w:rPrChange w:id="934" w:author="卢颖东" w:date="2019-05-07T10:29:00Z">
            <w:rPr>
              <w:rFonts w:hint="eastAsia" w:hAnsi="Calibri" w:cs="Times New Roman"/>
              <w:spacing w:val="-8"/>
              <w:lang w:eastAsia="zh-CN"/>
            </w:rPr>
          </w:rPrChange>
        </w:rPr>
        <w:t>规划和自然资源</w:t>
      </w:r>
      <w:r>
        <w:rPr>
          <w:rFonts w:hint="eastAsia" w:ascii="宋体" w:hAnsi="宋体" w:cs="Times New Roman"/>
          <w:spacing w:val="0"/>
          <w:rPrChange w:id="935" w:author="卢颖东" w:date="2019-05-07T10:29:00Z">
            <w:rPr>
              <w:rFonts w:hint="eastAsia" w:hAnsi="Calibri" w:cs="Times New Roman"/>
              <w:spacing w:val="-8"/>
            </w:rPr>
          </w:rPrChange>
        </w:rPr>
        <w:t>部门径行批准征用、占用生态公益林地的</w:t>
      </w:r>
      <w:r>
        <w:rPr>
          <w:rFonts w:hint="eastAsia" w:ascii="宋体" w:hAnsi="宋体" w:cs="Times New Roman"/>
          <w:b w:val="0"/>
          <w:bCs w:val="0"/>
          <w:spacing w:val="0"/>
          <w:rPrChange w:id="936" w:author="卢颖东" w:date="2019-05-07T10:29:00Z">
            <w:rPr>
              <w:rFonts w:hint="eastAsia" w:hAnsi="Calibri" w:cs="Times New Roman"/>
              <w:b w:val="0"/>
              <w:bCs w:val="0"/>
              <w:spacing w:val="-8"/>
            </w:rPr>
          </w:rPrChange>
        </w:rPr>
        <w:t>，对直接负责的主管人员和其他直接责任人员给予处分；构成犯罪的，依法追究刑事责任。</w:t>
      </w:r>
    </w:p>
    <w:p>
      <w:pPr>
        <w:spacing w:line="590" w:lineRule="exact"/>
        <w:rPr>
          <w:rFonts w:ascii="宋体" w:hAnsi="宋体" w:cs="Times New Roman"/>
          <w:spacing w:val="0"/>
          <w:rPrChange w:id="938" w:author="卢颖东" w:date="2019-05-07T10:29:00Z">
            <w:rPr>
              <w:rFonts w:hAnsi="Calibri" w:cs="Times New Roman"/>
              <w:spacing w:val="-8"/>
            </w:rPr>
          </w:rPrChange>
        </w:rPr>
        <w:pPrChange w:id="937" w:author="卢颖东" w:date="2019-05-07T10:25:00Z">
          <w:pPr>
            <w:spacing w:line="560" w:lineRule="exact"/>
          </w:pPr>
        </w:pPrChange>
      </w:pPr>
      <w:r>
        <w:rPr>
          <w:rFonts w:ascii="宋体" w:hAnsi="宋体" w:cs="Times New Roman"/>
          <w:spacing w:val="0"/>
          <w:rPrChange w:id="939" w:author="卢颖东" w:date="2019-05-07T10:29:00Z">
            <w:rPr>
              <w:rFonts w:hAnsi="Calibri" w:cs="Times New Roman"/>
              <w:spacing w:val="-8"/>
            </w:rPr>
          </w:rPrChange>
        </w:rPr>
        <w:t xml:space="preserve">   </w:t>
      </w:r>
      <w:r>
        <w:rPr>
          <w:rFonts w:ascii="宋体" w:hAnsi="宋体" w:eastAsia="黑体" w:cs="Times New Roman"/>
          <w:spacing w:val="0"/>
          <w:rPrChange w:id="940" w:author="卢颖东" w:date="2019-05-07T10:29:00Z">
            <w:rPr>
              <w:rFonts w:hAnsi="Calibri" w:eastAsia="黑体" w:cs="Times New Roman"/>
              <w:spacing w:val="-8"/>
            </w:rPr>
          </w:rPrChange>
        </w:rPr>
        <w:t xml:space="preserve"> </w:t>
      </w:r>
      <w:r>
        <w:rPr>
          <w:rFonts w:hint="eastAsia" w:ascii="宋体" w:hAnsi="宋体" w:eastAsia="黑体" w:cs="Times New Roman"/>
          <w:spacing w:val="0"/>
          <w:rPrChange w:id="941" w:author="卢颖东" w:date="2019-05-07T10:29:00Z">
            <w:rPr>
              <w:rFonts w:hint="eastAsia" w:hAnsi="Calibri" w:eastAsia="黑体" w:cs="Times New Roman"/>
              <w:spacing w:val="-8"/>
            </w:rPr>
          </w:rPrChange>
        </w:rPr>
        <w:t xml:space="preserve">第二十九条  </w:t>
      </w:r>
      <w:r>
        <w:rPr>
          <w:rFonts w:hint="eastAsia" w:ascii="宋体" w:hAnsi="宋体" w:cs="Times New Roman"/>
          <w:spacing w:val="0"/>
          <w:rPrChange w:id="942" w:author="卢颖东" w:date="2019-05-07T10:29:00Z">
            <w:rPr>
              <w:rFonts w:hint="eastAsia" w:hAnsi="Calibri" w:cs="Times New Roman"/>
              <w:spacing w:val="-8"/>
            </w:rPr>
          </w:rPrChange>
        </w:rPr>
        <w:t>违反本条例第十六条第三款规定，擅自挪用森林植被恢复费的，对直接负责的主管人员和其他直接责任人员给予处分；造成损失的，依法承担赔偿责任；构成犯罪的，依法追究刑事责任。</w:t>
      </w:r>
    </w:p>
    <w:p>
      <w:pPr>
        <w:spacing w:line="590" w:lineRule="exact"/>
        <w:rPr>
          <w:rFonts w:ascii="宋体" w:hAnsi="宋体" w:cs="Times New Roman"/>
          <w:spacing w:val="0"/>
          <w:rPrChange w:id="944" w:author="卢颖东" w:date="2019-05-07T10:29:00Z">
            <w:rPr>
              <w:rFonts w:hAnsi="Calibri" w:cs="Times New Roman"/>
              <w:spacing w:val="-8"/>
            </w:rPr>
          </w:rPrChange>
        </w:rPr>
        <w:pPrChange w:id="943" w:author="卢颖东" w:date="2019-05-07T10:25:00Z">
          <w:pPr>
            <w:spacing w:line="560" w:lineRule="exact"/>
          </w:pPr>
        </w:pPrChange>
      </w:pPr>
      <w:r>
        <w:rPr>
          <w:rFonts w:ascii="宋体" w:hAnsi="宋体" w:cs="Times New Roman"/>
          <w:spacing w:val="0"/>
          <w:rPrChange w:id="945" w:author="卢颖东" w:date="2019-05-07T10:29:00Z">
            <w:rPr>
              <w:rFonts w:hAnsi="Calibri" w:cs="Times New Roman"/>
              <w:spacing w:val="-8"/>
            </w:rPr>
          </w:rPrChange>
        </w:rPr>
        <w:t xml:space="preserve">    </w:t>
      </w:r>
      <w:r>
        <w:rPr>
          <w:rFonts w:hint="eastAsia" w:ascii="宋体" w:hAnsi="宋体" w:eastAsia="黑体" w:cs="Times New Roman"/>
          <w:spacing w:val="0"/>
          <w:rPrChange w:id="946" w:author="卢颖东" w:date="2019-05-07T10:29:00Z">
            <w:rPr>
              <w:rFonts w:hint="eastAsia" w:hAnsi="Calibri" w:eastAsia="黑体" w:cs="Times New Roman"/>
              <w:spacing w:val="-8"/>
            </w:rPr>
          </w:rPrChange>
        </w:rPr>
        <w:t>第三十条</w:t>
      </w:r>
      <w:r>
        <w:rPr>
          <w:rFonts w:hint="eastAsia" w:ascii="宋体" w:hAnsi="宋体" w:cs="Times New Roman"/>
          <w:spacing w:val="0"/>
          <w:rPrChange w:id="947" w:author="卢颖东" w:date="2019-05-07T10:29:00Z">
            <w:rPr>
              <w:rFonts w:hint="eastAsia" w:hAnsi="Calibri" w:cs="Times New Roman"/>
              <w:spacing w:val="-8"/>
            </w:rPr>
          </w:rPrChange>
        </w:rPr>
        <w:t xml:space="preserve">  违反本条例规定，有下列情形之一的，由市、区林业主管部门责令停止违法行为，并处二百元以上五百元以下罚款；造成毁林损失的，依法承担赔偿责任；构成犯罪的，依法追究刑事责任：</w:t>
      </w:r>
    </w:p>
    <w:p>
      <w:pPr>
        <w:spacing w:line="590" w:lineRule="exact"/>
        <w:rPr>
          <w:rFonts w:ascii="宋体" w:hAnsi="宋体" w:cs="Times New Roman"/>
          <w:spacing w:val="0"/>
          <w:rPrChange w:id="949" w:author="卢颖东" w:date="2019-05-07T10:29:00Z">
            <w:rPr>
              <w:rFonts w:hAnsi="Calibri" w:cs="Times New Roman"/>
              <w:spacing w:val="-8"/>
            </w:rPr>
          </w:rPrChange>
        </w:rPr>
        <w:pPrChange w:id="948" w:author="卢颖东" w:date="2019-05-07T10:25:00Z">
          <w:pPr>
            <w:spacing w:line="560" w:lineRule="exact"/>
          </w:pPr>
        </w:pPrChange>
      </w:pPr>
      <w:r>
        <w:rPr>
          <w:rFonts w:ascii="宋体" w:hAnsi="宋体" w:cs="Times New Roman"/>
          <w:spacing w:val="0"/>
          <w:rPrChange w:id="950" w:author="卢颖东" w:date="2019-05-07T10:29:00Z">
            <w:rPr>
              <w:rFonts w:hAnsi="Calibri" w:cs="Times New Roman"/>
              <w:spacing w:val="-8"/>
            </w:rPr>
          </w:rPrChange>
        </w:rPr>
        <w:t xml:space="preserve">    </w:t>
      </w:r>
      <w:r>
        <w:rPr>
          <w:rFonts w:hint="eastAsia" w:ascii="宋体" w:hAnsi="宋体" w:cs="Times New Roman"/>
          <w:spacing w:val="0"/>
          <w:rPrChange w:id="951" w:author="卢颖东" w:date="2019-05-07T10:29:00Z">
            <w:rPr>
              <w:rFonts w:hint="eastAsia" w:hAnsi="Calibri" w:cs="Times New Roman"/>
              <w:spacing w:val="-8"/>
            </w:rPr>
          </w:rPrChange>
        </w:rPr>
        <w:t>（一）未经批准在生态公益林内用火，或者违反国家、省有关安全用火规定的；</w:t>
      </w:r>
    </w:p>
    <w:p>
      <w:pPr>
        <w:spacing w:line="590" w:lineRule="exact"/>
        <w:rPr>
          <w:rFonts w:ascii="宋体" w:hAnsi="宋体" w:cs="Times New Roman"/>
          <w:spacing w:val="0"/>
          <w:rPrChange w:id="953" w:author="卢颖东" w:date="2019-05-07T10:29:00Z">
            <w:rPr>
              <w:rFonts w:hAnsi="Calibri" w:cs="Times New Roman"/>
              <w:spacing w:val="-8"/>
            </w:rPr>
          </w:rPrChange>
        </w:rPr>
        <w:pPrChange w:id="952" w:author="卢颖东" w:date="2019-05-07T10:25:00Z">
          <w:pPr>
            <w:spacing w:line="560" w:lineRule="exact"/>
          </w:pPr>
        </w:pPrChange>
      </w:pPr>
      <w:r>
        <w:rPr>
          <w:rFonts w:ascii="宋体" w:hAnsi="宋体" w:cs="Times New Roman"/>
          <w:spacing w:val="0"/>
          <w:rPrChange w:id="954" w:author="卢颖东" w:date="2019-05-07T10:29:00Z">
            <w:rPr>
              <w:rFonts w:hAnsi="Calibri" w:cs="Times New Roman"/>
              <w:spacing w:val="-8"/>
            </w:rPr>
          </w:rPrChange>
        </w:rPr>
        <w:t xml:space="preserve">    </w:t>
      </w:r>
      <w:r>
        <w:rPr>
          <w:rFonts w:hint="eastAsia" w:ascii="宋体" w:hAnsi="宋体" w:cs="Times New Roman"/>
          <w:spacing w:val="0"/>
          <w:rPrChange w:id="955" w:author="卢颖东" w:date="2019-05-07T10:29:00Z">
            <w:rPr>
              <w:rFonts w:hint="eastAsia" w:hAnsi="Calibri" w:cs="Times New Roman"/>
              <w:spacing w:val="-8"/>
            </w:rPr>
          </w:rPrChange>
        </w:rPr>
        <w:t>（二）不接受森林管理人员的安全检查，擅自携带火种进入林区的；</w:t>
      </w:r>
    </w:p>
    <w:p>
      <w:pPr>
        <w:spacing w:line="590" w:lineRule="exact"/>
        <w:rPr>
          <w:rFonts w:ascii="宋体" w:hAnsi="宋体" w:cs="Times New Roman"/>
          <w:spacing w:val="0"/>
          <w:rPrChange w:id="957" w:author="卢颖东" w:date="2019-05-07T10:29:00Z">
            <w:rPr>
              <w:rFonts w:hAnsi="Calibri" w:cs="Times New Roman"/>
              <w:spacing w:val="-8"/>
            </w:rPr>
          </w:rPrChange>
        </w:rPr>
        <w:pPrChange w:id="956" w:author="卢颖东" w:date="2019-05-07T10:25:00Z">
          <w:pPr>
            <w:spacing w:line="560" w:lineRule="exact"/>
          </w:pPr>
        </w:pPrChange>
      </w:pPr>
      <w:r>
        <w:rPr>
          <w:rFonts w:ascii="宋体" w:hAnsi="宋体" w:cs="Times New Roman"/>
          <w:spacing w:val="0"/>
          <w:rPrChange w:id="958" w:author="卢颖东" w:date="2019-05-07T10:29:00Z">
            <w:rPr>
              <w:rFonts w:hAnsi="Calibri" w:cs="Times New Roman"/>
              <w:spacing w:val="-8"/>
            </w:rPr>
          </w:rPrChange>
        </w:rPr>
        <w:t xml:space="preserve">    </w:t>
      </w:r>
      <w:r>
        <w:rPr>
          <w:rFonts w:hint="eastAsia" w:ascii="宋体" w:hAnsi="宋体" w:cs="Times New Roman"/>
          <w:spacing w:val="0"/>
          <w:rPrChange w:id="959" w:author="卢颖东" w:date="2019-05-07T10:29:00Z">
            <w:rPr>
              <w:rFonts w:hint="eastAsia" w:hAnsi="Calibri" w:cs="Times New Roman"/>
              <w:spacing w:val="-8"/>
            </w:rPr>
          </w:rPrChange>
        </w:rPr>
        <w:t>（三）损坏森林防火设备、设施的；</w:t>
      </w:r>
    </w:p>
    <w:p>
      <w:pPr>
        <w:spacing w:line="590" w:lineRule="exact"/>
        <w:rPr>
          <w:rFonts w:ascii="宋体" w:hAnsi="宋体" w:cs="Times New Roman"/>
          <w:spacing w:val="0"/>
          <w:rPrChange w:id="961" w:author="卢颖东" w:date="2019-05-07T10:29:00Z">
            <w:rPr>
              <w:rFonts w:hAnsi="Calibri" w:cs="Times New Roman"/>
              <w:spacing w:val="-8"/>
            </w:rPr>
          </w:rPrChange>
        </w:rPr>
        <w:pPrChange w:id="960" w:author="卢颖东" w:date="2019-05-07T10:25:00Z">
          <w:pPr>
            <w:spacing w:line="560" w:lineRule="exact"/>
          </w:pPr>
        </w:pPrChange>
      </w:pPr>
      <w:r>
        <w:rPr>
          <w:rFonts w:ascii="宋体" w:hAnsi="宋体" w:cs="Times New Roman"/>
          <w:spacing w:val="0"/>
          <w:rPrChange w:id="962" w:author="卢颖东" w:date="2019-05-07T10:29:00Z">
            <w:rPr>
              <w:rFonts w:hAnsi="Calibri" w:cs="Times New Roman"/>
              <w:spacing w:val="-8"/>
            </w:rPr>
          </w:rPrChange>
        </w:rPr>
        <w:t xml:space="preserve">    </w:t>
      </w:r>
      <w:r>
        <w:rPr>
          <w:rFonts w:hint="eastAsia" w:ascii="宋体" w:hAnsi="宋体" w:cs="Times New Roman"/>
          <w:spacing w:val="0"/>
          <w:rPrChange w:id="963" w:author="卢颖东" w:date="2019-05-07T10:29:00Z">
            <w:rPr>
              <w:rFonts w:hint="eastAsia" w:hAnsi="Calibri" w:cs="Times New Roman"/>
              <w:spacing w:val="-8"/>
            </w:rPr>
          </w:rPrChange>
        </w:rPr>
        <w:t>（四）不服从森林防火指挥部的统一指挥，延误扑火时机，影响扑火救灾的。</w:t>
      </w:r>
    </w:p>
    <w:p>
      <w:pPr>
        <w:spacing w:line="590" w:lineRule="exact"/>
        <w:ind w:firstLine="570"/>
        <w:rPr>
          <w:rFonts w:ascii="宋体" w:hAnsi="宋体" w:cs="Times New Roman"/>
          <w:spacing w:val="0"/>
          <w:rPrChange w:id="965" w:author="卢颖东" w:date="2019-05-07T10:29:00Z">
            <w:rPr>
              <w:rFonts w:hAnsi="Calibri" w:cs="Times New Roman"/>
              <w:spacing w:val="-8"/>
            </w:rPr>
          </w:rPrChange>
        </w:rPr>
        <w:pPrChange w:id="964" w:author="卢颖东" w:date="2019-05-07T10:25:00Z">
          <w:pPr>
            <w:spacing w:line="560" w:lineRule="exact"/>
            <w:ind w:firstLine="570"/>
          </w:pPr>
        </w:pPrChange>
      </w:pPr>
      <w:r>
        <w:rPr>
          <w:rFonts w:hint="eastAsia" w:ascii="宋体" w:hAnsi="宋体" w:eastAsia="黑体" w:cs="Times New Roman"/>
          <w:spacing w:val="0"/>
          <w:rPrChange w:id="966" w:author="卢颖东" w:date="2019-05-07T10:29:00Z">
            <w:rPr>
              <w:rFonts w:hint="eastAsia" w:hAnsi="Calibri" w:eastAsia="黑体" w:cs="Times New Roman"/>
              <w:spacing w:val="-8"/>
            </w:rPr>
          </w:rPrChange>
        </w:rPr>
        <w:t xml:space="preserve">第三十一条  </w:t>
      </w:r>
      <w:r>
        <w:rPr>
          <w:rFonts w:hint="eastAsia" w:ascii="宋体" w:hAnsi="宋体" w:cs="Times New Roman"/>
          <w:spacing w:val="0"/>
          <w:rPrChange w:id="967" w:author="卢颖东" w:date="2019-05-07T10:29:00Z">
            <w:rPr>
              <w:rFonts w:hint="eastAsia" w:hAnsi="Calibri" w:cs="Times New Roman"/>
              <w:spacing w:val="-8"/>
            </w:rPr>
          </w:rPrChange>
        </w:rPr>
        <w:t>违反本条例规定，有下列情形之一的，由市林业主管部门责令限期除治或者扑灭病虫害，并可以处五百元以上二千元以下罚款：</w:t>
      </w:r>
    </w:p>
    <w:p>
      <w:pPr>
        <w:spacing w:line="590" w:lineRule="exact"/>
        <w:rPr>
          <w:rFonts w:ascii="宋体" w:hAnsi="宋体" w:cs="Times New Roman"/>
          <w:spacing w:val="0"/>
          <w:rPrChange w:id="969" w:author="卢颖东" w:date="2019-05-07T10:29:00Z">
            <w:rPr>
              <w:rFonts w:hAnsi="Calibri" w:cs="Times New Roman"/>
              <w:spacing w:val="-8"/>
            </w:rPr>
          </w:rPrChange>
        </w:rPr>
        <w:pPrChange w:id="968" w:author="卢颖东" w:date="2019-05-07T10:25:00Z">
          <w:pPr>
            <w:spacing w:line="560" w:lineRule="exact"/>
          </w:pPr>
        </w:pPrChange>
      </w:pPr>
      <w:r>
        <w:rPr>
          <w:rFonts w:ascii="宋体" w:hAnsi="宋体" w:cs="Times New Roman"/>
          <w:spacing w:val="0"/>
          <w:rPrChange w:id="970" w:author="卢颖东" w:date="2019-05-07T10:29:00Z">
            <w:rPr>
              <w:rFonts w:hAnsi="Calibri" w:cs="Times New Roman"/>
              <w:spacing w:val="-8"/>
            </w:rPr>
          </w:rPrChange>
        </w:rPr>
        <w:t xml:space="preserve">    </w:t>
      </w:r>
      <w:r>
        <w:rPr>
          <w:rFonts w:hint="eastAsia" w:ascii="宋体" w:hAnsi="宋体" w:cs="Times New Roman"/>
          <w:spacing w:val="0"/>
          <w:rPrChange w:id="971" w:author="卢颖东" w:date="2019-05-07T10:29:00Z">
            <w:rPr>
              <w:rFonts w:hint="eastAsia" w:hAnsi="Calibri" w:cs="Times New Roman"/>
              <w:spacing w:val="-8"/>
            </w:rPr>
          </w:rPrChange>
        </w:rPr>
        <w:t>（一）用带有危险性病虫害的林木种苗进行育苗或者造林的；</w:t>
      </w:r>
    </w:p>
    <w:p>
      <w:pPr>
        <w:spacing w:line="590" w:lineRule="exact"/>
        <w:rPr>
          <w:rFonts w:ascii="宋体" w:hAnsi="宋体" w:cs="Times New Roman"/>
          <w:spacing w:val="0"/>
          <w:rPrChange w:id="973" w:author="卢颖东" w:date="2019-05-07T10:29:00Z">
            <w:rPr>
              <w:rFonts w:hAnsi="Calibri" w:cs="Times New Roman"/>
              <w:spacing w:val="-8"/>
            </w:rPr>
          </w:rPrChange>
        </w:rPr>
        <w:pPrChange w:id="972" w:author="卢颖东" w:date="2019-05-07T10:25:00Z">
          <w:pPr>
            <w:spacing w:line="560" w:lineRule="exact"/>
          </w:pPr>
        </w:pPrChange>
      </w:pPr>
      <w:r>
        <w:rPr>
          <w:rFonts w:ascii="宋体" w:hAnsi="宋体" w:cs="Times New Roman"/>
          <w:spacing w:val="0"/>
          <w:rPrChange w:id="974" w:author="卢颖东" w:date="2019-05-07T10:29:00Z">
            <w:rPr>
              <w:rFonts w:hAnsi="Calibri" w:cs="Times New Roman"/>
              <w:spacing w:val="-8"/>
            </w:rPr>
          </w:rPrChange>
        </w:rPr>
        <w:t xml:space="preserve">    </w:t>
      </w:r>
      <w:r>
        <w:rPr>
          <w:rFonts w:hint="eastAsia" w:ascii="宋体" w:hAnsi="宋体" w:cs="Times New Roman"/>
          <w:spacing w:val="0"/>
          <w:rPrChange w:id="975" w:author="卢颖东" w:date="2019-05-07T10:29:00Z">
            <w:rPr>
              <w:rFonts w:hint="eastAsia" w:hAnsi="Calibri" w:cs="Times New Roman"/>
              <w:spacing w:val="-8"/>
            </w:rPr>
          </w:rPrChange>
        </w:rPr>
        <w:t>（二）不接受森林病虫害防治机构依法进行的检疫检验，携带、运输受危险性病虫害感染的林木种苗、木材和竹材的；</w:t>
      </w:r>
    </w:p>
    <w:p>
      <w:pPr>
        <w:spacing w:line="590" w:lineRule="exact"/>
        <w:rPr>
          <w:rFonts w:ascii="宋体" w:hAnsi="宋体" w:cs="Times New Roman"/>
          <w:spacing w:val="0"/>
          <w:rPrChange w:id="977" w:author="卢颖东" w:date="2019-05-07T10:29:00Z">
            <w:rPr>
              <w:rFonts w:hAnsi="Calibri" w:cs="Times New Roman"/>
              <w:spacing w:val="-8"/>
            </w:rPr>
          </w:rPrChange>
        </w:rPr>
        <w:pPrChange w:id="976" w:author="卢颖东" w:date="2019-05-07T10:25:00Z">
          <w:pPr>
            <w:spacing w:line="560" w:lineRule="exact"/>
          </w:pPr>
        </w:pPrChange>
      </w:pPr>
      <w:r>
        <w:rPr>
          <w:rFonts w:ascii="宋体" w:hAnsi="宋体" w:cs="Times New Roman"/>
          <w:spacing w:val="0"/>
          <w:rPrChange w:id="978" w:author="卢颖东" w:date="2019-05-07T10:29:00Z">
            <w:rPr>
              <w:rFonts w:hAnsi="Calibri" w:cs="Times New Roman"/>
              <w:spacing w:val="-8"/>
            </w:rPr>
          </w:rPrChange>
        </w:rPr>
        <w:t xml:space="preserve">    </w:t>
      </w:r>
      <w:r>
        <w:rPr>
          <w:rFonts w:hint="eastAsia" w:ascii="宋体" w:hAnsi="宋体" w:cs="Times New Roman"/>
          <w:spacing w:val="0"/>
          <w:rPrChange w:id="979" w:author="卢颖东" w:date="2019-05-07T10:29:00Z">
            <w:rPr>
              <w:rFonts w:hint="eastAsia" w:hAnsi="Calibri" w:cs="Times New Roman"/>
              <w:spacing w:val="-8"/>
            </w:rPr>
          </w:rPrChange>
        </w:rPr>
        <w:t>（三）发生森林病虫害而不除治或者除治不力，造成森林病虫害蔓延成灾的；</w:t>
      </w:r>
    </w:p>
    <w:p>
      <w:pPr>
        <w:spacing w:line="590" w:lineRule="exact"/>
        <w:ind w:firstLine="570"/>
        <w:rPr>
          <w:rFonts w:hint="eastAsia" w:ascii="宋体" w:hAnsi="宋体" w:cs="Times New Roman"/>
          <w:spacing w:val="0"/>
          <w:rPrChange w:id="981" w:author="卢颖东" w:date="2019-05-07T10:29:00Z">
            <w:rPr>
              <w:rFonts w:hint="eastAsia" w:hAnsi="Calibri" w:cs="Times New Roman"/>
              <w:spacing w:val="-8"/>
            </w:rPr>
          </w:rPrChange>
        </w:rPr>
        <w:pPrChange w:id="980" w:author="卢颖东" w:date="2019-05-07T10:25:00Z">
          <w:pPr>
            <w:spacing w:line="560" w:lineRule="exact"/>
            <w:ind w:firstLine="570"/>
          </w:pPr>
        </w:pPrChange>
      </w:pPr>
      <w:r>
        <w:rPr>
          <w:rFonts w:hint="eastAsia" w:ascii="宋体" w:hAnsi="宋体" w:cs="Times New Roman"/>
          <w:spacing w:val="0"/>
          <w:rPrChange w:id="982" w:author="卢颖东" w:date="2019-05-07T10:29:00Z">
            <w:rPr>
              <w:rFonts w:hint="eastAsia" w:hAnsi="Calibri" w:cs="Times New Roman"/>
              <w:spacing w:val="-8"/>
            </w:rPr>
          </w:rPrChange>
        </w:rPr>
        <w:t>（四）隐瞒或者虚报森林病虫害疫情，造成森林病虫害蔓延成灾的。</w:t>
      </w:r>
    </w:p>
    <w:p>
      <w:pPr>
        <w:spacing w:line="590" w:lineRule="exact"/>
        <w:ind w:firstLine="570"/>
        <w:rPr>
          <w:rFonts w:hint="eastAsia" w:ascii="宋体" w:hAnsi="宋体" w:cs="Times New Roman"/>
          <w:spacing w:val="0"/>
          <w:rPrChange w:id="984" w:author="卢颖东" w:date="2019-05-07T10:29:00Z">
            <w:rPr>
              <w:rFonts w:hint="eastAsia" w:hAnsi="Calibri" w:cs="Times New Roman"/>
              <w:spacing w:val="-8"/>
            </w:rPr>
          </w:rPrChange>
        </w:rPr>
        <w:pPrChange w:id="983" w:author="卢颖东" w:date="2019-05-07T10:25:00Z">
          <w:pPr>
            <w:spacing w:line="560" w:lineRule="exact"/>
            <w:ind w:firstLine="570"/>
          </w:pPr>
        </w:pPrChange>
      </w:pPr>
      <w:r>
        <w:rPr>
          <w:rFonts w:hint="eastAsia" w:ascii="宋体" w:hAnsi="宋体" w:eastAsia="黑体" w:cs="Times New Roman"/>
          <w:spacing w:val="0"/>
          <w:rPrChange w:id="985" w:author="卢颖东" w:date="2019-05-07T10:29:00Z">
            <w:rPr>
              <w:rFonts w:hint="eastAsia" w:hAnsi="Calibri" w:eastAsia="黑体" w:cs="Times New Roman"/>
              <w:spacing w:val="-8"/>
            </w:rPr>
          </w:rPrChange>
        </w:rPr>
        <w:t>第三十二条</w:t>
      </w:r>
      <w:r>
        <w:rPr>
          <w:rFonts w:hint="eastAsia" w:ascii="宋体" w:hAnsi="宋体" w:cs="Times New Roman"/>
          <w:spacing w:val="0"/>
          <w:rPrChange w:id="986" w:author="卢颖东" w:date="2019-05-07T10:29:00Z">
            <w:rPr>
              <w:rFonts w:hint="eastAsia" w:hAnsi="Calibri" w:cs="Times New Roman"/>
              <w:spacing w:val="-8"/>
            </w:rPr>
          </w:rPrChange>
        </w:rPr>
        <w:t xml:space="preserve">  市、区林业主管部门依照本条例规定，责令违法者补种林木或者除治、扑灭森林病虫害，被责令人拒不履行或者履行不符合要求的，由市、区林业主管部门委托相关单位代为履行，所需费用由违法者承担。</w:t>
      </w:r>
    </w:p>
    <w:p>
      <w:pPr>
        <w:spacing w:line="590" w:lineRule="exact"/>
        <w:rPr>
          <w:rFonts w:ascii="宋体" w:hAnsi="宋体" w:cs="Times New Roman"/>
          <w:spacing w:val="0"/>
          <w:rPrChange w:id="988" w:author="卢颖东" w:date="2019-05-07T10:29:00Z">
            <w:rPr>
              <w:rFonts w:hAnsi="Calibri" w:cs="Times New Roman"/>
              <w:spacing w:val="-8"/>
            </w:rPr>
          </w:rPrChange>
        </w:rPr>
        <w:pPrChange w:id="987" w:author="卢颖东" w:date="2019-05-07T10:25:00Z">
          <w:pPr>
            <w:spacing w:line="560" w:lineRule="exact"/>
          </w:pPr>
        </w:pPrChange>
      </w:pPr>
      <w:r>
        <w:rPr>
          <w:rFonts w:ascii="宋体" w:hAnsi="宋体" w:cs="Times New Roman"/>
          <w:spacing w:val="0"/>
          <w:rPrChange w:id="989" w:author="卢颖东" w:date="2019-05-07T10:29:00Z">
            <w:rPr>
              <w:rFonts w:hAnsi="Calibri" w:cs="Times New Roman"/>
              <w:spacing w:val="-8"/>
            </w:rPr>
          </w:rPrChange>
        </w:rPr>
        <w:t xml:space="preserve">    </w:t>
      </w:r>
      <w:r>
        <w:rPr>
          <w:rFonts w:hint="eastAsia" w:ascii="宋体" w:hAnsi="宋体" w:eastAsia="黑体" w:cs="Times New Roman"/>
          <w:spacing w:val="0"/>
          <w:rPrChange w:id="990" w:author="卢颖东" w:date="2019-05-07T10:29:00Z">
            <w:rPr>
              <w:rFonts w:hint="eastAsia" w:hAnsi="Calibri" w:eastAsia="黑体" w:cs="Times New Roman"/>
              <w:spacing w:val="-8"/>
            </w:rPr>
          </w:rPrChange>
        </w:rPr>
        <w:t xml:space="preserve">第三十三条  </w:t>
      </w:r>
      <w:r>
        <w:rPr>
          <w:rFonts w:hint="eastAsia" w:ascii="宋体" w:hAnsi="宋体" w:cs="Times New Roman"/>
          <w:spacing w:val="0"/>
          <w:rPrChange w:id="991" w:author="卢颖东" w:date="2019-05-07T10:29:00Z">
            <w:rPr>
              <w:rFonts w:hint="eastAsia" w:hAnsi="Calibri" w:cs="Times New Roman"/>
              <w:spacing w:val="-8"/>
            </w:rPr>
          </w:rPrChange>
        </w:rPr>
        <w:t>从事生态公益林建设、管理和</w:t>
      </w:r>
      <w:r>
        <w:rPr>
          <w:rFonts w:hint="eastAsia" w:ascii="宋体" w:hAnsi="宋体" w:cs="Times New Roman"/>
          <w:spacing w:val="0"/>
          <w:highlight w:val="none"/>
          <w:rPrChange w:id="992" w:author="卢颖东" w:date="2019-05-07T10:29:00Z">
            <w:rPr>
              <w:rFonts w:hint="eastAsia" w:hAnsi="Calibri" w:cs="Times New Roman"/>
              <w:spacing w:val="-8"/>
              <w:highlight w:val="none"/>
            </w:rPr>
          </w:rPrChange>
        </w:rPr>
        <w:t>保护的</w:t>
      </w:r>
      <w:r>
        <w:rPr>
          <w:rFonts w:hint="eastAsia" w:ascii="宋体" w:hAnsi="宋体" w:cs="Times New Roman"/>
          <w:spacing w:val="0"/>
          <w:rPrChange w:id="993" w:author="卢颖东" w:date="2019-05-07T10:29:00Z">
            <w:rPr>
              <w:rFonts w:hint="eastAsia" w:hAnsi="Calibri" w:cs="Times New Roman"/>
              <w:spacing w:val="-8"/>
            </w:rPr>
          </w:rPrChange>
        </w:rPr>
        <w:t>部门及其工作人员和其他有关国家机关工作人员，滥用职权、玩忽职守、徇私舞弊的，对直接负责的主管人员和其他直接责任人员给予处分；造成损失的，依法承担赔偿责任；构成犯罪的，依法追究刑事责任。</w:t>
      </w:r>
    </w:p>
    <w:p>
      <w:pPr>
        <w:spacing w:line="590" w:lineRule="exact"/>
        <w:jc w:val="center"/>
        <w:rPr>
          <w:rFonts w:hint="eastAsia" w:ascii="宋体" w:hAnsi="宋体" w:eastAsia="黑体" w:cs="Times New Roman"/>
          <w:spacing w:val="0"/>
          <w:rPrChange w:id="995" w:author="卢颖东" w:date="2019-05-07T10:29:00Z">
            <w:rPr>
              <w:rFonts w:hint="eastAsia" w:hAnsi="Calibri" w:eastAsia="黑体" w:cs="Times New Roman"/>
              <w:spacing w:val="-8"/>
            </w:rPr>
          </w:rPrChange>
        </w:rPr>
        <w:pPrChange w:id="994" w:author="卢颖东" w:date="2019-05-07T10:25:00Z">
          <w:pPr>
            <w:spacing w:line="560" w:lineRule="exact"/>
            <w:jc w:val="center"/>
          </w:pPr>
        </w:pPrChange>
      </w:pPr>
    </w:p>
    <w:p>
      <w:pPr>
        <w:spacing w:line="590" w:lineRule="exact"/>
        <w:jc w:val="center"/>
        <w:rPr>
          <w:rFonts w:ascii="宋体" w:hAnsi="宋体" w:eastAsia="黑体" w:cs="Times New Roman"/>
          <w:spacing w:val="0"/>
          <w:rPrChange w:id="997" w:author="卢颖东" w:date="2019-05-07T10:29:00Z">
            <w:rPr>
              <w:rFonts w:hAnsi="Calibri" w:eastAsia="黑体" w:cs="Times New Roman"/>
              <w:spacing w:val="-8"/>
            </w:rPr>
          </w:rPrChange>
        </w:rPr>
        <w:pPrChange w:id="996" w:author="卢颖东" w:date="2019-05-07T10:25:00Z">
          <w:pPr>
            <w:spacing w:line="560" w:lineRule="exact"/>
            <w:jc w:val="center"/>
          </w:pPr>
        </w:pPrChange>
      </w:pPr>
      <w:r>
        <w:rPr>
          <w:rFonts w:hint="eastAsia" w:ascii="宋体" w:hAnsi="宋体" w:eastAsia="黑体" w:cs="Times New Roman"/>
          <w:spacing w:val="0"/>
          <w:rPrChange w:id="998" w:author="卢颖东" w:date="2019-05-07T10:29:00Z">
            <w:rPr>
              <w:rFonts w:hint="eastAsia" w:hAnsi="Calibri" w:eastAsia="黑体" w:cs="Times New Roman"/>
              <w:spacing w:val="-8"/>
            </w:rPr>
          </w:rPrChange>
        </w:rPr>
        <w:t>第五章</w:t>
      </w:r>
      <w:r>
        <w:rPr>
          <w:rFonts w:ascii="宋体" w:hAnsi="宋体" w:eastAsia="黑体" w:cs="Times New Roman"/>
          <w:spacing w:val="0"/>
          <w:rPrChange w:id="999" w:author="卢颖东" w:date="2019-05-07T10:29:00Z">
            <w:rPr>
              <w:rFonts w:hAnsi="Calibri" w:eastAsia="黑体" w:cs="Times New Roman"/>
              <w:spacing w:val="-8"/>
            </w:rPr>
          </w:rPrChange>
        </w:rPr>
        <w:t xml:space="preserve">   </w:t>
      </w:r>
      <w:r>
        <w:rPr>
          <w:rFonts w:hint="eastAsia" w:ascii="宋体" w:hAnsi="宋体" w:eastAsia="黑体" w:cs="Times New Roman"/>
          <w:spacing w:val="0"/>
          <w:rPrChange w:id="1000" w:author="卢颖东" w:date="2019-05-07T10:29:00Z">
            <w:rPr>
              <w:rFonts w:hint="eastAsia" w:hAnsi="Calibri" w:eastAsia="黑体" w:cs="Times New Roman"/>
              <w:spacing w:val="-8"/>
            </w:rPr>
          </w:rPrChange>
        </w:rPr>
        <w:t>附则</w:t>
      </w:r>
    </w:p>
    <w:p>
      <w:pPr>
        <w:spacing w:line="590" w:lineRule="exact"/>
        <w:rPr>
          <w:rFonts w:hint="eastAsia" w:ascii="宋体" w:hAnsi="宋体" w:cs="Times New Roman"/>
          <w:spacing w:val="0"/>
          <w:rPrChange w:id="1002" w:author="卢颖东" w:date="2019-05-07T10:29:00Z">
            <w:rPr>
              <w:rFonts w:hint="eastAsia" w:hAnsi="Calibri" w:cs="Times New Roman"/>
              <w:spacing w:val="-8"/>
            </w:rPr>
          </w:rPrChange>
        </w:rPr>
        <w:pPrChange w:id="1001" w:author="卢颖东" w:date="2019-05-07T10:25:00Z">
          <w:pPr>
            <w:spacing w:line="560" w:lineRule="exact"/>
          </w:pPr>
        </w:pPrChange>
      </w:pPr>
    </w:p>
    <w:p>
      <w:pPr>
        <w:spacing w:line="590" w:lineRule="exact"/>
        <w:ind w:left="600" w:leftChars="190"/>
        <w:rPr>
          <w:rFonts w:ascii="宋体" w:hAnsi="宋体" w:cs="Times New Roman"/>
          <w:spacing w:val="0"/>
          <w:rPrChange w:id="1004" w:author="卢颖东" w:date="2019-05-07T10:29:00Z">
            <w:rPr>
              <w:rFonts w:hAnsi="Calibri" w:cs="Times New Roman"/>
              <w:spacing w:val="-8"/>
            </w:rPr>
          </w:rPrChange>
        </w:rPr>
        <w:pPrChange w:id="1003" w:author="卢颖东" w:date="2019-05-07T10:25:00Z">
          <w:pPr>
            <w:spacing w:line="560" w:lineRule="exact"/>
            <w:ind w:left="600" w:leftChars="190"/>
          </w:pPr>
        </w:pPrChange>
      </w:pPr>
      <w:r>
        <w:rPr>
          <w:rFonts w:hint="eastAsia" w:ascii="宋体" w:hAnsi="宋体" w:eastAsia="黑体" w:cs="Times New Roman"/>
          <w:spacing w:val="0"/>
          <w:rPrChange w:id="1005" w:author="卢颖东" w:date="2019-05-07T10:29:00Z">
            <w:rPr>
              <w:rFonts w:hint="eastAsia" w:hAnsi="Calibri" w:eastAsia="黑体" w:cs="Times New Roman"/>
              <w:spacing w:val="-8"/>
            </w:rPr>
          </w:rPrChange>
        </w:rPr>
        <w:t>第三十</w:t>
      </w:r>
      <w:r>
        <w:rPr>
          <w:rFonts w:hint="eastAsia" w:ascii="宋体" w:hAnsi="宋体" w:eastAsia="黑体" w:cs="Times New Roman"/>
          <w:spacing w:val="0"/>
          <w:lang w:eastAsia="zh-CN"/>
          <w:rPrChange w:id="1006" w:author="卢颖东" w:date="2019-05-07T10:29:00Z">
            <w:rPr>
              <w:rFonts w:hint="eastAsia" w:hAnsi="Calibri" w:eastAsia="黑体" w:cs="Times New Roman"/>
              <w:spacing w:val="-8"/>
              <w:lang w:eastAsia="zh-CN"/>
            </w:rPr>
          </w:rPrChange>
        </w:rPr>
        <w:t>四</w:t>
      </w:r>
      <w:r>
        <w:rPr>
          <w:rFonts w:hint="eastAsia" w:ascii="宋体" w:hAnsi="宋体" w:eastAsia="黑体" w:cs="Times New Roman"/>
          <w:spacing w:val="0"/>
          <w:rPrChange w:id="1007" w:author="卢颖东" w:date="2019-05-07T10:29:00Z">
            <w:rPr>
              <w:rFonts w:hint="eastAsia" w:hAnsi="Calibri" w:eastAsia="黑体" w:cs="Times New Roman"/>
              <w:spacing w:val="-8"/>
            </w:rPr>
          </w:rPrChange>
        </w:rPr>
        <w:t>条</w:t>
      </w:r>
      <w:r>
        <w:rPr>
          <w:rFonts w:hint="eastAsia" w:ascii="宋体" w:hAnsi="宋体" w:cs="Times New Roman"/>
          <w:spacing w:val="0"/>
          <w:rPrChange w:id="1008" w:author="卢颖东" w:date="2019-05-07T10:29:00Z">
            <w:rPr>
              <w:rFonts w:hint="eastAsia" w:hAnsi="Calibri" w:cs="Times New Roman"/>
              <w:spacing w:val="-8"/>
            </w:rPr>
          </w:rPrChange>
        </w:rPr>
        <w:t>　本条例自</w:t>
      </w:r>
      <w:r>
        <w:rPr>
          <w:rFonts w:hint="eastAsia" w:ascii="宋体" w:hAnsi="宋体" w:eastAsia="宋体" w:cs="宋体"/>
          <w:spacing w:val="0"/>
          <w:rPrChange w:id="1009" w:author="卢颖东" w:date="2019-05-07T10:28:00Z">
            <w:rPr>
              <w:rFonts w:hint="eastAsia" w:ascii="宋体" w:hAnsi="宋体" w:eastAsia="宋体" w:cs="宋体"/>
              <w:spacing w:val="-8"/>
            </w:rPr>
          </w:rPrChange>
        </w:rPr>
        <w:t>2002</w:t>
      </w:r>
      <w:r>
        <w:rPr>
          <w:rFonts w:hint="eastAsia" w:ascii="宋体" w:hAnsi="宋体" w:cs="Times New Roman"/>
          <w:spacing w:val="0"/>
          <w:rPrChange w:id="1010" w:author="卢颖东" w:date="2019-05-07T10:29:00Z">
            <w:rPr>
              <w:rFonts w:hint="eastAsia" w:hAnsi="Calibri" w:cs="Times New Roman"/>
              <w:spacing w:val="-8"/>
            </w:rPr>
          </w:rPrChange>
        </w:rPr>
        <w:t>年</w:t>
      </w:r>
      <w:r>
        <w:rPr>
          <w:rFonts w:hint="eastAsia" w:ascii="宋体" w:hAnsi="宋体" w:eastAsia="宋体" w:cs="宋体"/>
          <w:spacing w:val="0"/>
          <w:rPrChange w:id="1011" w:author="卢颖东" w:date="2019-05-07T10:28:00Z">
            <w:rPr>
              <w:rFonts w:hint="eastAsia" w:ascii="宋体" w:hAnsi="宋体" w:eastAsia="宋体" w:cs="宋体"/>
              <w:spacing w:val="-8"/>
            </w:rPr>
          </w:rPrChange>
        </w:rPr>
        <w:t>10</w:t>
      </w:r>
      <w:r>
        <w:rPr>
          <w:rFonts w:hint="eastAsia" w:ascii="宋体" w:hAnsi="宋体" w:cs="Times New Roman"/>
          <w:spacing w:val="0"/>
          <w:rPrChange w:id="1012" w:author="卢颖东" w:date="2019-05-07T10:29:00Z">
            <w:rPr>
              <w:rFonts w:hint="eastAsia" w:hAnsi="Calibri" w:cs="Times New Roman"/>
              <w:spacing w:val="-8"/>
            </w:rPr>
          </w:rPrChange>
        </w:rPr>
        <w:t>月</w:t>
      </w:r>
      <w:r>
        <w:rPr>
          <w:rFonts w:hint="eastAsia" w:ascii="宋体" w:hAnsi="宋体" w:eastAsia="宋体" w:cs="宋体"/>
          <w:spacing w:val="0"/>
          <w:rPrChange w:id="1013" w:author="卢颖东" w:date="2019-05-07T10:28:00Z">
            <w:rPr>
              <w:rFonts w:hint="eastAsia" w:ascii="宋体" w:hAnsi="宋体" w:eastAsia="宋体" w:cs="宋体"/>
              <w:spacing w:val="-8"/>
            </w:rPr>
          </w:rPrChange>
        </w:rPr>
        <w:t>1</w:t>
      </w:r>
      <w:r>
        <w:rPr>
          <w:rFonts w:hint="eastAsia" w:ascii="宋体" w:hAnsi="宋体" w:cs="Times New Roman"/>
          <w:spacing w:val="0"/>
          <w:highlight w:val="none"/>
          <w:rPrChange w:id="1014" w:author="卢颖东" w:date="2019-05-07T10:29:00Z">
            <w:rPr>
              <w:rFonts w:hint="eastAsia" w:hAnsi="Calibri" w:cs="Times New Roman"/>
              <w:spacing w:val="-8"/>
              <w:highlight w:val="none"/>
            </w:rPr>
          </w:rPrChange>
        </w:rPr>
        <w:t>日起</w:t>
      </w:r>
      <w:r>
        <w:rPr>
          <w:rFonts w:hint="eastAsia" w:ascii="宋体" w:hAnsi="宋体" w:cs="Times New Roman"/>
          <w:spacing w:val="0"/>
          <w:rPrChange w:id="1015" w:author="卢颖东" w:date="2019-05-07T10:29:00Z">
            <w:rPr>
              <w:rFonts w:hint="eastAsia" w:hAnsi="Calibri" w:cs="Times New Roman"/>
              <w:spacing w:val="-8"/>
            </w:rPr>
          </w:rPrChange>
        </w:rPr>
        <w:t>施行。</w:t>
      </w:r>
    </w:p>
    <w:p>
      <w:pPr>
        <w:overflowPunct w:val="0"/>
        <w:spacing w:beforeLines="0" w:afterLines="0" w:line="590" w:lineRule="exact"/>
        <w:jc w:val="both"/>
        <w:rPr>
          <w:rFonts w:hint="eastAsia" w:ascii="宋体" w:hAnsi="宋体" w:cs="Times New Roman"/>
          <w:sz w:val="32"/>
          <w:szCs w:val="32"/>
          <w:lang w:eastAsia="zh-CN"/>
        </w:rPr>
        <w:pPrChange w:id="1016" w:author="卢颖东" w:date="2019-05-07T10:25:00Z">
          <w:pPr>
            <w:overflowPunct w:val="0"/>
            <w:spacing w:line="590" w:lineRule="exact"/>
            <w:jc w:val="both"/>
          </w:pPr>
        </w:pPrChange>
      </w:pPr>
    </w:p>
    <w:p>
      <w:pPr>
        <w:pStyle w:val="2"/>
        <w:overflowPunct w:val="0"/>
        <w:spacing w:beforeLines="0" w:afterLines="0" w:line="590" w:lineRule="exact"/>
        <w:ind w:firstLine="0" w:firstLineChars="0"/>
        <w:rPr>
          <w:del w:id="1018" w:author="谢浩然" w:date="2019-07-10T19:50:23Z"/>
          <w:rFonts w:hint="default" w:ascii="宋体" w:hAnsi="宋体" w:eastAsia="仿宋_GB2312" w:cs="仿宋_GB2312"/>
          <w:kern w:val="2"/>
          <w:sz w:val="32"/>
          <w:szCs w:val="32"/>
          <w:lang w:val="en-US" w:eastAsia="zh-CN" w:bidi="ar-SA"/>
        </w:rPr>
        <w:pPrChange w:id="1017" w:author="谢浩然" w:date="2019-07-10T19:50:23Z">
          <w:pPr>
            <w:pStyle w:val="2"/>
            <w:overflowPunct w:val="0"/>
            <w:spacing w:line="590" w:lineRule="exact"/>
          </w:pPr>
        </w:pPrChange>
      </w:pPr>
      <w:del w:id="1019" w:author="谢浩然" w:date="2019-07-10T19:50:24Z">
        <w:bookmarkStart w:id="0" w:name="_GoBack"/>
        <w:bookmarkEnd w:id="0"/>
        <w:r>
          <w:rPr>
            <w:rFonts w:hint="eastAsia" w:ascii="宋体" w:hAnsi="宋体" w:cs="Times New Roman"/>
            <w:sz w:val="32"/>
            <w:szCs w:val="32"/>
            <w:lang w:eastAsia="zh-CN"/>
          </w:rPr>
          <w:br w:type="page"/>
        </w:r>
      </w:del>
    </w:p>
    <w:p>
      <w:pPr>
        <w:pStyle w:val="2"/>
        <w:overflowPunct w:val="0"/>
        <w:adjustRightInd w:val="0"/>
        <w:spacing w:beforeLines="0" w:afterLines="0" w:line="590" w:lineRule="exact"/>
        <w:jc w:val="center"/>
        <w:rPr>
          <w:del w:id="1021" w:author="谢浩然" w:date="2019-07-10T19:50:22Z"/>
          <w:rFonts w:hint="eastAsia" w:ascii="宋体" w:hAnsi="宋体" w:eastAsia="黑体" w:cs="黑体"/>
          <w:spacing w:val="-20"/>
          <w:kern w:val="0"/>
          <w:sz w:val="44"/>
          <w:szCs w:val="44"/>
        </w:rPr>
        <w:pPrChange w:id="1020" w:author="谢浩然" w:date="2019-07-10T19:50:23Z">
          <w:pPr>
            <w:overflowPunct w:val="0"/>
            <w:adjustRightInd w:val="0"/>
            <w:spacing w:line="590" w:lineRule="exact"/>
            <w:jc w:val="center"/>
          </w:pPr>
        </w:pPrChange>
      </w:pPr>
    </w:p>
    <w:p>
      <w:pPr>
        <w:pStyle w:val="2"/>
        <w:overflowPunct w:val="0"/>
        <w:adjustRightInd w:val="0"/>
        <w:spacing w:beforeLines="0" w:afterLines="0" w:line="590" w:lineRule="exact"/>
        <w:jc w:val="center"/>
        <w:rPr>
          <w:del w:id="1023" w:author="谢浩然" w:date="2019-07-10T19:50:22Z"/>
          <w:rFonts w:hint="eastAsia" w:ascii="宋体" w:hAnsi="宋体" w:eastAsia="黑体" w:cs="黑体"/>
          <w:b w:val="0"/>
          <w:bCs/>
          <w:sz w:val="44"/>
          <w:szCs w:val="44"/>
          <w:rPrChange w:id="1024" w:author="卢颖东" w:date="2019-05-07T10:29:00Z">
            <w:rPr>
              <w:del w:id="1025" w:author="谢浩然" w:date="2019-07-10T19:50:22Z"/>
              <w:rFonts w:hint="eastAsia" w:ascii="黑体" w:hAnsi="黑体" w:eastAsia="黑体" w:cs="黑体"/>
              <w:b w:val="0"/>
              <w:bCs/>
              <w:sz w:val="44"/>
              <w:szCs w:val="44"/>
            </w:rPr>
          </w:rPrChange>
        </w:rPr>
        <w:pPrChange w:id="1022" w:author="谢浩然" w:date="2019-07-10T19:50:23Z">
          <w:pPr>
            <w:overflowPunct/>
            <w:adjustRightInd w:val="0"/>
            <w:spacing w:line="590" w:lineRule="exact"/>
            <w:jc w:val="center"/>
          </w:pPr>
        </w:pPrChange>
      </w:pPr>
      <w:del w:id="1026" w:author="谢浩然" w:date="2019-07-10T19:50:22Z">
        <w:r>
          <w:rPr>
            <w:rFonts w:hint="eastAsia" w:ascii="宋体" w:hAnsi="宋体" w:eastAsia="黑体" w:cs="黑体"/>
            <w:b w:val="0"/>
            <w:bCs/>
            <w:sz w:val="44"/>
            <w:szCs w:val="44"/>
            <w:rPrChange w:id="1027" w:author="卢颖东" w:date="2019-05-07T10:29:00Z">
              <w:rPr>
                <w:rFonts w:hint="eastAsia" w:ascii="黑体" w:hAnsi="黑体" w:eastAsia="黑体" w:cs="黑体"/>
                <w:b w:val="0"/>
                <w:bCs/>
                <w:sz w:val="44"/>
                <w:szCs w:val="44"/>
              </w:rPr>
            </w:rPrChange>
          </w:rPr>
          <w:delText>关于《深圳市</w:delText>
        </w:r>
      </w:del>
      <w:del w:id="1029" w:author="谢浩然" w:date="2019-07-10T19:50:22Z">
        <w:r>
          <w:rPr>
            <w:rFonts w:hint="eastAsia" w:ascii="宋体" w:hAnsi="宋体" w:eastAsia="黑体" w:cs="黑体"/>
            <w:b w:val="0"/>
            <w:bCs/>
            <w:sz w:val="44"/>
            <w:szCs w:val="44"/>
            <w:rPrChange w:id="1030" w:author="卢颖东" w:date="2019-05-07T10:29:00Z">
              <w:rPr>
                <w:rFonts w:hint="eastAsia" w:ascii="黑体" w:hAnsi="黑体" w:eastAsia="黑体" w:cs="黑体"/>
                <w:b w:val="0"/>
                <w:bCs/>
                <w:sz w:val="44"/>
                <w:szCs w:val="44"/>
              </w:rPr>
            </w:rPrChange>
          </w:rPr>
          <w:delText>人民代表大会常务委员会关于</w:delText>
        </w:r>
      </w:del>
    </w:p>
    <w:p>
      <w:pPr>
        <w:pStyle w:val="2"/>
        <w:overflowPunct w:val="0"/>
        <w:adjustRightInd w:val="0"/>
        <w:spacing w:beforeLines="0" w:afterLines="0" w:line="590" w:lineRule="exact"/>
        <w:jc w:val="center"/>
        <w:rPr>
          <w:del w:id="1033" w:author="谢浩然" w:date="2019-07-10T19:50:22Z"/>
          <w:rFonts w:hint="eastAsia" w:ascii="宋体" w:hAnsi="宋体" w:eastAsia="黑体" w:cs="黑体"/>
          <w:b w:val="0"/>
          <w:bCs/>
          <w:sz w:val="44"/>
          <w:szCs w:val="44"/>
          <w:rPrChange w:id="1034" w:author="卢颖东" w:date="2019-05-07T10:29:00Z">
            <w:rPr>
              <w:del w:id="1035" w:author="谢浩然" w:date="2019-07-10T19:50:22Z"/>
              <w:rFonts w:hint="eastAsia" w:ascii="黑体" w:hAnsi="黑体" w:eastAsia="黑体" w:cs="黑体"/>
              <w:b w:val="0"/>
              <w:bCs/>
              <w:sz w:val="44"/>
              <w:szCs w:val="44"/>
            </w:rPr>
          </w:rPrChange>
        </w:rPr>
        <w:pPrChange w:id="1032" w:author="谢浩然" w:date="2019-07-10T19:50:23Z">
          <w:pPr>
            <w:overflowPunct/>
            <w:adjustRightInd w:val="0"/>
            <w:spacing w:line="590" w:lineRule="exact"/>
            <w:jc w:val="center"/>
          </w:pPr>
        </w:pPrChange>
      </w:pPr>
      <w:del w:id="1036" w:author="谢浩然" w:date="2019-07-10T19:50:22Z">
        <w:r>
          <w:rPr>
            <w:rFonts w:hint="eastAsia" w:ascii="宋体" w:hAnsi="宋体" w:eastAsia="黑体" w:cs="黑体"/>
            <w:b w:val="0"/>
            <w:bCs/>
            <w:sz w:val="44"/>
            <w:szCs w:val="44"/>
            <w:rPrChange w:id="1037" w:author="卢颖东" w:date="2019-05-07T10:29:00Z">
              <w:rPr>
                <w:rFonts w:hint="eastAsia" w:ascii="黑体" w:hAnsi="黑体" w:eastAsia="黑体" w:cs="黑体"/>
                <w:b w:val="0"/>
                <w:bCs/>
                <w:sz w:val="44"/>
                <w:szCs w:val="44"/>
              </w:rPr>
            </w:rPrChange>
          </w:rPr>
          <w:delText>修改〈深圳经济特区环境保护条例〉等</w:delText>
        </w:r>
      </w:del>
    </w:p>
    <w:p>
      <w:pPr>
        <w:pStyle w:val="2"/>
        <w:overflowPunct w:val="0"/>
        <w:adjustRightInd w:val="0"/>
        <w:spacing w:beforeLines="0" w:afterLines="0" w:line="590" w:lineRule="exact"/>
        <w:jc w:val="center"/>
        <w:rPr>
          <w:del w:id="1040" w:author="谢浩然" w:date="2019-07-10T19:50:22Z"/>
          <w:rFonts w:hint="eastAsia" w:ascii="宋体" w:hAnsi="宋体" w:eastAsia="黑体" w:cs="黑体"/>
          <w:b w:val="0"/>
          <w:bCs/>
          <w:sz w:val="44"/>
          <w:szCs w:val="44"/>
          <w:rPrChange w:id="1041" w:author="卢颖东" w:date="2019-05-07T10:29:00Z">
            <w:rPr>
              <w:del w:id="1042" w:author="谢浩然" w:date="2019-07-10T19:50:22Z"/>
              <w:rFonts w:hint="eastAsia" w:ascii="黑体" w:hAnsi="黑体" w:eastAsia="黑体" w:cs="黑体"/>
              <w:b w:val="0"/>
              <w:bCs/>
              <w:sz w:val="44"/>
              <w:szCs w:val="44"/>
            </w:rPr>
          </w:rPrChange>
        </w:rPr>
        <w:pPrChange w:id="1039" w:author="谢浩然" w:date="2019-07-10T19:50:23Z">
          <w:pPr>
            <w:overflowPunct/>
            <w:adjustRightInd w:val="0"/>
            <w:spacing w:line="590" w:lineRule="exact"/>
            <w:jc w:val="center"/>
          </w:pPr>
        </w:pPrChange>
      </w:pPr>
      <w:del w:id="1043" w:author="谢浩然" w:date="2019-07-10T19:50:22Z">
        <w:r>
          <w:rPr>
            <w:rFonts w:hint="eastAsia" w:ascii="宋体" w:hAnsi="宋体" w:eastAsia="黑体" w:cs="黑体"/>
            <w:b w:val="0"/>
            <w:bCs/>
            <w:sz w:val="44"/>
            <w:szCs w:val="44"/>
            <w:rPrChange w:id="1044" w:author="卢颖东" w:date="2019-05-07T10:29:00Z">
              <w:rPr>
                <w:rFonts w:hint="eastAsia" w:ascii="黑体" w:hAnsi="黑体" w:eastAsia="黑体" w:cs="黑体"/>
                <w:b w:val="0"/>
                <w:bCs/>
                <w:sz w:val="44"/>
                <w:szCs w:val="44"/>
              </w:rPr>
            </w:rPrChange>
          </w:rPr>
          <w:delText>十二项法规的决定(草案)》和《深圳市</w:delText>
        </w:r>
      </w:del>
    </w:p>
    <w:p>
      <w:pPr>
        <w:pStyle w:val="2"/>
        <w:overflowPunct w:val="0"/>
        <w:adjustRightInd w:val="0"/>
        <w:spacing w:beforeLines="0" w:afterLines="0" w:line="590" w:lineRule="exact"/>
        <w:jc w:val="center"/>
        <w:rPr>
          <w:del w:id="1047" w:author="谢浩然" w:date="2019-07-10T19:50:22Z"/>
          <w:rFonts w:hint="eastAsia" w:ascii="宋体" w:hAnsi="宋体" w:eastAsia="黑体" w:cs="黑体"/>
          <w:b w:val="0"/>
          <w:bCs/>
          <w:sz w:val="44"/>
          <w:szCs w:val="44"/>
          <w:rPrChange w:id="1048" w:author="卢颖东" w:date="2019-05-07T10:29:00Z">
            <w:rPr>
              <w:del w:id="1049" w:author="谢浩然" w:date="2019-07-10T19:50:22Z"/>
              <w:rFonts w:hint="eastAsia" w:ascii="黑体" w:hAnsi="黑体" w:eastAsia="黑体" w:cs="黑体"/>
              <w:b w:val="0"/>
              <w:bCs/>
              <w:sz w:val="44"/>
              <w:szCs w:val="44"/>
            </w:rPr>
          </w:rPrChange>
        </w:rPr>
        <w:pPrChange w:id="1046" w:author="谢浩然" w:date="2019-07-10T19:50:23Z">
          <w:pPr>
            <w:overflowPunct/>
            <w:adjustRightInd w:val="0"/>
            <w:spacing w:line="590" w:lineRule="exact"/>
            <w:jc w:val="center"/>
          </w:pPr>
        </w:pPrChange>
      </w:pPr>
      <w:del w:id="1050" w:author="谢浩然" w:date="2019-07-10T19:50:22Z">
        <w:r>
          <w:rPr>
            <w:rFonts w:hint="eastAsia" w:ascii="宋体" w:hAnsi="宋体" w:eastAsia="黑体" w:cs="黑体"/>
            <w:b w:val="0"/>
            <w:bCs/>
            <w:sz w:val="44"/>
            <w:szCs w:val="44"/>
            <w:rPrChange w:id="1051" w:author="卢颖东" w:date="2019-05-07T10:29:00Z">
              <w:rPr>
                <w:rFonts w:hint="eastAsia" w:ascii="黑体" w:hAnsi="黑体" w:eastAsia="黑体" w:cs="黑体"/>
                <w:b w:val="0"/>
                <w:bCs/>
                <w:sz w:val="44"/>
                <w:szCs w:val="44"/>
              </w:rPr>
            </w:rPrChange>
          </w:rPr>
          <w:delText>人民代表大会常务委员会关于修改</w:delText>
        </w:r>
      </w:del>
    </w:p>
    <w:p>
      <w:pPr>
        <w:pStyle w:val="2"/>
        <w:overflowPunct w:val="0"/>
        <w:adjustRightInd w:val="0"/>
        <w:spacing w:beforeLines="0" w:afterLines="0" w:line="590" w:lineRule="exact"/>
        <w:jc w:val="center"/>
        <w:rPr>
          <w:del w:id="1054" w:author="谢浩然" w:date="2019-07-10T19:50:22Z"/>
          <w:rFonts w:hint="eastAsia" w:ascii="宋体" w:hAnsi="宋体" w:eastAsia="黑体" w:cs="黑体"/>
          <w:b w:val="0"/>
          <w:bCs/>
          <w:sz w:val="44"/>
          <w:szCs w:val="44"/>
          <w:rPrChange w:id="1055" w:author="卢颖东" w:date="2019-05-07T10:29:00Z">
            <w:rPr>
              <w:del w:id="1056" w:author="谢浩然" w:date="2019-07-10T19:50:22Z"/>
              <w:rFonts w:hint="eastAsia" w:ascii="黑体" w:hAnsi="黑体" w:eastAsia="黑体" w:cs="黑体"/>
              <w:b w:val="0"/>
              <w:bCs/>
              <w:sz w:val="44"/>
              <w:szCs w:val="44"/>
            </w:rPr>
          </w:rPrChange>
        </w:rPr>
        <w:pPrChange w:id="1053" w:author="谢浩然" w:date="2019-07-10T19:50:23Z">
          <w:pPr>
            <w:overflowPunct/>
            <w:adjustRightInd w:val="0"/>
            <w:spacing w:line="590" w:lineRule="exact"/>
            <w:jc w:val="center"/>
          </w:pPr>
        </w:pPrChange>
      </w:pPr>
      <w:del w:id="1057" w:author="谢浩然" w:date="2019-07-10T19:50:22Z">
        <w:r>
          <w:rPr>
            <w:rFonts w:hint="eastAsia" w:ascii="宋体" w:hAnsi="宋体" w:eastAsia="黑体" w:cs="黑体"/>
            <w:b w:val="0"/>
            <w:bCs/>
            <w:sz w:val="44"/>
            <w:szCs w:val="44"/>
            <w:rPrChange w:id="1058" w:author="卢颖东" w:date="2019-05-07T10:29:00Z">
              <w:rPr>
                <w:rFonts w:hint="eastAsia" w:ascii="黑体" w:hAnsi="黑体" w:eastAsia="黑体" w:cs="黑体"/>
                <w:b w:val="0"/>
                <w:bCs/>
                <w:sz w:val="44"/>
                <w:szCs w:val="44"/>
              </w:rPr>
            </w:rPrChange>
          </w:rPr>
          <w:delText>〈深圳市</w:delText>
        </w:r>
      </w:del>
      <w:del w:id="1060" w:author="谢浩然" w:date="2019-07-10T19:50:22Z">
        <w:r>
          <w:rPr>
            <w:rFonts w:hint="eastAsia" w:ascii="宋体" w:hAnsi="宋体" w:eastAsia="黑体" w:cs="黑体"/>
            <w:b w:val="0"/>
            <w:bCs/>
            <w:sz w:val="44"/>
            <w:szCs w:val="44"/>
            <w:rPrChange w:id="1061" w:author="卢颖东" w:date="2019-05-07T10:29:00Z">
              <w:rPr>
                <w:rFonts w:hint="eastAsia" w:ascii="黑体" w:hAnsi="黑体" w:eastAsia="黑体" w:cs="黑体"/>
                <w:b w:val="0"/>
                <w:bCs/>
                <w:sz w:val="44"/>
                <w:szCs w:val="44"/>
              </w:rPr>
            </w:rPrChange>
          </w:rPr>
          <w:delText>生态公益林条例</w:delText>
        </w:r>
      </w:del>
      <w:del w:id="1063" w:author="谢浩然" w:date="2019-07-10T19:50:22Z">
        <w:r>
          <w:rPr>
            <w:rFonts w:hint="eastAsia" w:ascii="宋体" w:hAnsi="宋体" w:eastAsia="黑体" w:cs="黑体"/>
            <w:b w:val="0"/>
            <w:bCs/>
            <w:sz w:val="44"/>
            <w:szCs w:val="44"/>
            <w:rPrChange w:id="1064" w:author="卢颖东" w:date="2019-05-07T10:29:00Z">
              <w:rPr>
                <w:rFonts w:hint="eastAsia" w:ascii="黑体" w:hAnsi="黑体" w:eastAsia="黑体" w:cs="黑体"/>
                <w:b w:val="0"/>
                <w:bCs/>
                <w:sz w:val="44"/>
                <w:szCs w:val="44"/>
              </w:rPr>
            </w:rPrChange>
          </w:rPr>
          <w:delText>〉</w:delText>
        </w:r>
      </w:del>
    </w:p>
    <w:p>
      <w:pPr>
        <w:pStyle w:val="2"/>
        <w:overflowPunct w:val="0"/>
        <w:adjustRightInd w:val="0"/>
        <w:spacing w:beforeLines="0" w:afterLines="0" w:line="590" w:lineRule="exact"/>
        <w:jc w:val="center"/>
        <w:rPr>
          <w:del w:id="1067" w:author="谢浩然" w:date="2019-07-10T19:50:22Z"/>
          <w:rFonts w:hint="eastAsia" w:ascii="宋体" w:hAnsi="宋体" w:eastAsia="黑体" w:cs="黑体"/>
          <w:b/>
          <w:bCs w:val="0"/>
          <w:sz w:val="44"/>
          <w:szCs w:val="44"/>
          <w:lang w:val="en-US"/>
        </w:rPr>
        <w:pPrChange w:id="1066" w:author="谢浩然" w:date="2019-07-10T19:50:23Z">
          <w:pPr>
            <w:overflowPunct/>
            <w:adjustRightInd w:val="0"/>
            <w:spacing w:line="590" w:lineRule="exact"/>
            <w:jc w:val="center"/>
          </w:pPr>
        </w:pPrChange>
      </w:pPr>
      <w:del w:id="1068" w:author="谢浩然" w:date="2019-07-10T19:50:22Z">
        <w:r>
          <w:rPr>
            <w:rFonts w:hint="eastAsia" w:ascii="宋体" w:hAnsi="宋体" w:eastAsia="黑体" w:cs="黑体"/>
            <w:b w:val="0"/>
            <w:bCs/>
            <w:sz w:val="44"/>
            <w:szCs w:val="44"/>
            <w:rPrChange w:id="1069" w:author="卢颖东" w:date="2019-05-07T10:29:00Z">
              <w:rPr>
                <w:rFonts w:hint="eastAsia" w:ascii="黑体" w:hAnsi="黑体" w:eastAsia="黑体" w:cs="黑体"/>
                <w:b w:val="0"/>
                <w:bCs/>
                <w:sz w:val="44"/>
                <w:szCs w:val="44"/>
              </w:rPr>
            </w:rPrChange>
          </w:rPr>
          <w:delText>的决定(草案)</w:delText>
        </w:r>
      </w:del>
      <w:del w:id="1071" w:author="谢浩然" w:date="2019-07-10T19:50:22Z">
        <w:r>
          <w:rPr>
            <w:rFonts w:hint="eastAsia" w:ascii="宋体" w:hAnsi="宋体" w:eastAsia="黑体" w:cs="黑体"/>
            <w:b w:val="0"/>
            <w:bCs/>
            <w:sz w:val="44"/>
            <w:szCs w:val="44"/>
            <w:rPrChange w:id="1072" w:author="卢颖东" w:date="2019-05-07T10:29:00Z">
              <w:rPr>
                <w:rFonts w:hint="eastAsia" w:ascii="黑体" w:hAnsi="黑体" w:eastAsia="黑体" w:cs="黑体"/>
                <w:b w:val="0"/>
                <w:bCs/>
                <w:sz w:val="44"/>
                <w:szCs w:val="44"/>
              </w:rPr>
            </w:rPrChange>
          </w:rPr>
          <w:delText>》</w:delText>
        </w:r>
      </w:del>
      <w:del w:id="1074" w:author="谢浩然" w:date="2019-07-10T19:50:22Z">
        <w:r>
          <w:rPr>
            <w:rFonts w:hint="eastAsia" w:ascii="宋体" w:hAnsi="宋体" w:eastAsia="黑体" w:cs="黑体"/>
            <w:b w:val="0"/>
            <w:bCs/>
            <w:sz w:val="44"/>
            <w:szCs w:val="44"/>
            <w:rPrChange w:id="1075" w:author="卢颖东" w:date="2019-05-07T10:29:00Z">
              <w:rPr>
                <w:rFonts w:hint="eastAsia" w:ascii="黑体" w:hAnsi="黑体" w:eastAsia="黑体" w:cs="黑体"/>
                <w:b w:val="0"/>
                <w:bCs/>
                <w:sz w:val="44"/>
                <w:szCs w:val="44"/>
              </w:rPr>
            </w:rPrChange>
          </w:rPr>
          <w:delText>的</w:delText>
        </w:r>
      </w:del>
      <w:del w:id="1077" w:author="谢浩然" w:date="2019-07-10T19:50:22Z">
        <w:r>
          <w:rPr>
            <w:rFonts w:hint="eastAsia" w:ascii="宋体" w:hAnsi="宋体" w:eastAsia="黑体" w:cs="黑体"/>
            <w:b w:val="0"/>
            <w:bCs/>
            <w:sz w:val="44"/>
            <w:szCs w:val="44"/>
            <w:rPrChange w:id="1078" w:author="卢颖东" w:date="2019-05-07T10:29:00Z">
              <w:rPr>
                <w:rFonts w:hint="eastAsia" w:ascii="黑体" w:hAnsi="黑体" w:eastAsia="黑体" w:cs="黑体"/>
                <w:b w:val="0"/>
                <w:bCs/>
                <w:sz w:val="44"/>
                <w:szCs w:val="44"/>
              </w:rPr>
            </w:rPrChange>
          </w:rPr>
          <w:delText>说明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del w:id="1081" w:author="谢浩然" w:date="2019-07-10T19:50:22Z"/>
          <w:rFonts w:hint="eastAsia" w:ascii="宋体" w:hAnsi="宋体" w:eastAsia="楷体_GB2312" w:cs="楷体_GB2312"/>
          <w:sz w:val="32"/>
          <w:szCs w:val="32"/>
        </w:rPr>
        <w:pPrChange w:id="1080" w:author="谢浩然" w:date="2019-07-10T19:50:23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1082" w:author="谢浩然" w:date="2019-07-10T19:50:22Z">
        <w:r>
          <w:rPr>
            <w:rFonts w:hint="eastAsia" w:ascii="宋体" w:hAnsi="宋体" w:eastAsia="方正小标宋_GBK" w:cs="方正小标宋_GBK"/>
            <w:color w:val="auto"/>
            <w:sz w:val="32"/>
          </w:rPr>
          <w:delText>——</w:delText>
        </w:r>
      </w:del>
      <w:del w:id="1083" w:author="谢浩然" w:date="2019-07-10T19:50:22Z">
        <w:r>
          <w:rPr>
            <w:rFonts w:hint="eastAsia" w:ascii="宋体" w:hAnsi="宋体" w:eastAsia="楷体_GB2312" w:cs="楷体_GB2312"/>
            <w:sz w:val="32"/>
            <w:szCs w:val="32"/>
          </w:rPr>
          <w:delText>20</w:delText>
        </w:r>
      </w:del>
      <w:del w:id="1084" w:author="谢浩然" w:date="2019-07-10T19:50:22Z">
        <w:r>
          <w:rPr>
            <w:rFonts w:hint="eastAsia" w:ascii="宋体" w:hAnsi="宋体" w:eastAsia="楷体_GB2312" w:cs="楷体_GB2312"/>
            <w:sz w:val="32"/>
            <w:szCs w:val="32"/>
            <w:lang w:val="en-US" w:eastAsia="zh-CN"/>
          </w:rPr>
          <w:delText>18</w:delText>
        </w:r>
      </w:del>
      <w:del w:id="1085" w:author="谢浩然" w:date="2019-07-10T19:50:22Z">
        <w:r>
          <w:rPr>
            <w:rFonts w:hint="eastAsia" w:ascii="宋体" w:hAnsi="宋体" w:eastAsia="楷体_GB2312" w:cs="楷体_GB2312"/>
            <w:sz w:val="32"/>
            <w:szCs w:val="32"/>
          </w:rPr>
          <w:delText>年</w:delText>
        </w:r>
      </w:del>
      <w:del w:id="1086" w:author="谢浩然" w:date="2019-07-10T19:50:22Z">
        <w:r>
          <w:rPr>
            <w:rFonts w:hint="eastAsia" w:ascii="宋体" w:hAnsi="宋体" w:eastAsia="楷体_GB2312" w:cs="楷体_GB2312"/>
            <w:sz w:val="32"/>
            <w:szCs w:val="32"/>
            <w:lang w:val="en-US" w:eastAsia="zh-CN"/>
          </w:rPr>
          <w:delText>12</w:delText>
        </w:r>
      </w:del>
      <w:del w:id="1087" w:author="谢浩然" w:date="2019-07-10T19:50:22Z">
        <w:r>
          <w:rPr>
            <w:rFonts w:hint="eastAsia" w:ascii="宋体" w:hAnsi="宋体" w:eastAsia="楷体_GB2312" w:cs="楷体_GB2312"/>
            <w:sz w:val="32"/>
            <w:szCs w:val="32"/>
          </w:rPr>
          <w:delText>月</w:delText>
        </w:r>
      </w:del>
      <w:del w:id="1088" w:author="谢浩然" w:date="2019-07-10T19:50:22Z">
        <w:r>
          <w:rPr>
            <w:rFonts w:hint="eastAsia" w:ascii="宋体" w:hAnsi="宋体" w:eastAsia="楷体_GB2312" w:cs="楷体_GB2312"/>
            <w:sz w:val="32"/>
            <w:szCs w:val="32"/>
            <w:lang w:val="en-US" w:eastAsia="zh-CN"/>
          </w:rPr>
          <w:delText>27</w:delText>
        </w:r>
      </w:del>
      <w:del w:id="1089" w:author="谢浩然" w:date="2019-07-10T19:50:22Z">
        <w:r>
          <w:rPr>
            <w:rFonts w:hint="eastAsia" w:ascii="宋体" w:hAnsi="宋体" w:eastAsia="楷体_GB2312" w:cs="楷体_GB2312"/>
            <w:sz w:val="32"/>
            <w:szCs w:val="32"/>
          </w:rPr>
          <w:delText>日在</w:delText>
        </w:r>
      </w:del>
      <w:del w:id="1090" w:author="谢浩然" w:date="2019-07-10T19:50:22Z">
        <w:r>
          <w:rPr>
            <w:rFonts w:hint="eastAsia" w:ascii="宋体" w:hAnsi="宋体" w:eastAsia="楷体_GB2312" w:cs="楷体_GB2312"/>
            <w:sz w:val="32"/>
            <w:szCs w:val="32"/>
            <w:lang w:eastAsia="zh-CN"/>
          </w:rPr>
          <w:delText>深圳市</w:delText>
        </w:r>
      </w:del>
      <w:del w:id="1091" w:author="谢浩然" w:date="2019-07-10T19:50:22Z">
        <w:r>
          <w:rPr>
            <w:rFonts w:hint="eastAsia" w:ascii="宋体" w:hAnsi="宋体" w:eastAsia="楷体_GB2312" w:cs="楷体_GB2312"/>
            <w:sz w:val="32"/>
            <w:szCs w:val="32"/>
          </w:rPr>
          <w:delText>第</w:delText>
        </w:r>
      </w:del>
      <w:del w:id="1092" w:author="谢浩然" w:date="2019-07-10T19:50:22Z">
        <w:r>
          <w:rPr>
            <w:rFonts w:hint="eastAsia" w:ascii="宋体" w:hAnsi="宋体" w:eastAsia="楷体_GB2312" w:cs="楷体_GB2312"/>
            <w:sz w:val="32"/>
            <w:szCs w:val="32"/>
            <w:lang w:eastAsia="zh-CN"/>
          </w:rPr>
          <w:delText>六</w:delText>
        </w:r>
      </w:del>
      <w:del w:id="1093" w:author="谢浩然" w:date="2019-07-10T19:50:22Z">
        <w:r>
          <w:rPr>
            <w:rFonts w:hint="eastAsia" w:ascii="宋体" w:hAnsi="宋体" w:eastAsia="楷体_GB2312" w:cs="楷体_GB2312"/>
            <w:sz w:val="32"/>
            <w:szCs w:val="32"/>
          </w:rPr>
          <w:delText>届</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del w:id="1095" w:author="谢浩然" w:date="2019-07-10T19:50:22Z"/>
          <w:rFonts w:hint="eastAsia" w:ascii="宋体" w:hAnsi="宋体" w:eastAsia="楷体_GB2312" w:cs="楷体_GB2312"/>
          <w:sz w:val="32"/>
          <w:szCs w:val="32"/>
        </w:rPr>
        <w:pPrChange w:id="1094" w:author="谢浩然" w:date="2019-07-10T19:50:23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1096" w:author="谢浩然" w:date="2019-07-10T19:50:22Z">
        <w:r>
          <w:rPr>
            <w:rFonts w:hint="eastAsia" w:ascii="宋体" w:hAnsi="宋体" w:eastAsia="楷体_GB2312" w:cs="楷体_GB2312"/>
            <w:sz w:val="32"/>
            <w:szCs w:val="32"/>
          </w:rPr>
          <w:delText>人民代表大会常务委员会第</w:delText>
        </w:r>
      </w:del>
      <w:del w:id="1097" w:author="谢浩然" w:date="2019-07-10T19:50:22Z">
        <w:r>
          <w:rPr>
            <w:rFonts w:hint="eastAsia" w:ascii="宋体" w:hAnsi="宋体" w:eastAsia="楷体_GB2312" w:cs="楷体_GB2312"/>
            <w:sz w:val="32"/>
            <w:szCs w:val="32"/>
            <w:lang w:eastAsia="zh-CN"/>
          </w:rPr>
          <w:delText>二十九</w:delText>
        </w:r>
      </w:del>
      <w:del w:id="1098" w:author="谢浩然" w:date="2019-07-10T19:50:22Z">
        <w:r>
          <w:rPr>
            <w:rFonts w:hint="eastAsia" w:ascii="宋体" w:hAnsi="宋体" w:eastAsia="楷体_GB2312" w:cs="楷体_GB2312"/>
            <w:sz w:val="32"/>
            <w:szCs w:val="32"/>
          </w:rPr>
          <w:delText>次会议上</w:delText>
        </w:r>
      </w:del>
    </w:p>
    <w:p>
      <w:pPr>
        <w:pStyle w:val="2"/>
        <w:keepNext w:val="0"/>
        <w:keepLines w:val="0"/>
        <w:widowControl w:val="0"/>
        <w:suppressLineNumbers w:val="0"/>
        <w:overflowPunct w:val="0"/>
        <w:spacing w:beforeLines="0" w:afterLines="0" w:line="590" w:lineRule="exact"/>
        <w:ind w:left="0" w:right="0"/>
        <w:jc w:val="center"/>
        <w:rPr>
          <w:del w:id="1100" w:author="谢浩然" w:date="2019-07-10T19:50:22Z"/>
          <w:rFonts w:hint="eastAsia" w:ascii="宋体" w:hAnsi="宋体" w:eastAsia="仿宋_GB2312" w:cs="楷体_GB2312"/>
          <w:sz w:val="30"/>
          <w:szCs w:val="30"/>
        </w:rPr>
        <w:pPrChange w:id="1099" w:author="谢浩然" w:date="2019-07-10T19:50:23Z">
          <w:pPr>
            <w:keepNext w:val="0"/>
            <w:keepLines w:val="0"/>
            <w:widowControl w:val="0"/>
            <w:suppressLineNumbers w:val="0"/>
            <w:overflowPunct w:val="0"/>
            <w:spacing w:line="590" w:lineRule="exact"/>
            <w:ind w:left="0" w:right="0"/>
            <w:jc w:val="center"/>
          </w:pPr>
        </w:pPrChange>
      </w:pPr>
      <w:del w:id="1101" w:author="谢浩然" w:date="2019-07-10T19:50:22Z">
        <w:r>
          <w:rPr>
            <w:rFonts w:hint="eastAsia" w:ascii="宋体" w:hAnsi="宋体" w:eastAsia="楷体_GB2312" w:cs="楷体_GB2312"/>
            <w:sz w:val="32"/>
            <w:szCs w:val="32"/>
            <w:lang w:eastAsia="zh-CN"/>
          </w:rPr>
          <w:delText>深圳</w:delText>
        </w:r>
      </w:del>
      <w:del w:id="1102" w:author="谢浩然" w:date="2019-07-10T19:50:22Z">
        <w:r>
          <w:rPr>
            <w:rFonts w:hint="eastAsia" w:ascii="宋体" w:hAnsi="宋体" w:eastAsia="楷体_GB2312" w:cs="楷体_GB2312"/>
            <w:sz w:val="32"/>
            <w:szCs w:val="32"/>
          </w:rPr>
          <w:delText>市</w:delText>
        </w:r>
      </w:del>
      <w:del w:id="1103" w:author="谢浩然" w:date="2019-07-10T19:50:22Z">
        <w:r>
          <w:rPr>
            <w:rFonts w:hint="eastAsia" w:ascii="宋体" w:hAnsi="宋体" w:eastAsia="楷体_GB2312" w:cs="楷体_GB2312"/>
            <w:sz w:val="32"/>
            <w:szCs w:val="32"/>
            <w:lang w:eastAsia="zh-CN"/>
          </w:rPr>
          <w:delText>人大法制委员会</w:delText>
        </w:r>
      </w:del>
      <w:ins w:id="1104" w:author="谢浩然" w:date="2019-04-29T17:37:00Z">
        <w:del w:id="1105" w:author="谢浩然" w:date="2019-07-10T19:50:22Z">
          <w:r>
            <w:rPr>
              <w:rFonts w:hint="eastAsia" w:ascii="宋体" w:hAnsi="宋体" w:eastAsia="楷体_GB2312" w:cs="楷体_GB2312"/>
              <w:sz w:val="32"/>
              <w:szCs w:val="32"/>
              <w:lang w:eastAsia="zh-CN"/>
            </w:rPr>
            <w:delText>常委会</w:delText>
          </w:r>
        </w:del>
      </w:ins>
      <w:ins w:id="1106" w:author="黎耀兰" w:date="2019-04-29T18:16:00Z">
        <w:del w:id="1107" w:author="谢浩然" w:date="2019-07-10T19:50:22Z">
          <w:r>
            <w:rPr>
              <w:rFonts w:hint="eastAsia" w:ascii="宋体" w:hAnsi="宋体" w:eastAsia="楷体_GB2312" w:cs="楷体_GB2312"/>
              <w:sz w:val="32"/>
              <w:szCs w:val="32"/>
              <w:lang w:eastAsia="zh-CN"/>
            </w:rPr>
            <w:delText>人民代表大会常务委员会</w:delText>
          </w:r>
        </w:del>
      </w:ins>
      <w:del w:id="1108" w:author="谢浩然" w:date="2019-07-10T19:50:22Z">
        <w:r>
          <w:rPr>
            <w:rFonts w:hint="eastAsia" w:ascii="宋体" w:hAnsi="宋体" w:eastAsia="楷体_GB2312" w:cs="楷体_GB2312"/>
            <w:sz w:val="32"/>
            <w:szCs w:val="32"/>
            <w:lang w:eastAsia="zh-CN"/>
          </w:rPr>
          <w:delText>副主任</w:delText>
        </w:r>
      </w:del>
      <w:del w:id="1109" w:author="谢浩然" w:date="2019-07-10T19:50:22Z">
        <w:r>
          <w:rPr>
            <w:rFonts w:hint="eastAsia" w:ascii="宋体" w:hAnsi="宋体" w:eastAsia="楷体_GB2312" w:cs="楷体_GB2312"/>
            <w:sz w:val="32"/>
            <w:szCs w:val="32"/>
            <w:lang w:val="en-US" w:eastAsia="zh-CN"/>
          </w:rPr>
          <w:delText xml:space="preserve">委员  </w:delText>
        </w:r>
      </w:del>
      <w:del w:id="1110" w:author="谢浩然" w:date="2019-07-10T19:50:22Z">
        <w:r>
          <w:rPr>
            <w:rFonts w:hint="eastAsia" w:ascii="宋体" w:hAnsi="宋体" w:eastAsia="楷体_GB2312" w:cs="Times New Roman"/>
            <w:lang w:eastAsia="zh-CN"/>
          </w:rPr>
          <w:delText>任</w:delText>
        </w:r>
      </w:del>
      <w:del w:id="1111" w:author="谢浩然" w:date="2019-07-10T19:50:22Z">
        <w:r>
          <w:rPr>
            <w:rFonts w:hint="eastAsia" w:ascii="宋体" w:hAnsi="宋体" w:eastAsia="楷体_GB2312" w:cs="Times New Roman"/>
            <w:lang w:val="en-US" w:eastAsia="zh-CN"/>
          </w:rPr>
          <w:delText xml:space="preserve"> </w:delText>
        </w:r>
      </w:del>
      <w:del w:id="1112" w:author="谢浩然" w:date="2019-07-10T19:50:22Z">
        <w:r>
          <w:rPr>
            <w:rFonts w:hint="eastAsia" w:ascii="宋体" w:hAnsi="宋体" w:eastAsia="楷体_GB2312" w:cs="Times New Roman"/>
            <w:lang w:eastAsia="zh-CN"/>
          </w:rPr>
          <w:delText>彤</w:delText>
        </w:r>
      </w:del>
    </w:p>
    <w:p>
      <w:pPr>
        <w:pStyle w:val="2"/>
        <w:overflowPunct w:val="0"/>
        <w:spacing w:beforeLines="0" w:afterLines="0" w:line="590" w:lineRule="exact"/>
        <w:jc w:val="both"/>
        <w:rPr>
          <w:del w:id="1114" w:author="谢浩然" w:date="2019-07-10T19:50:22Z"/>
          <w:rFonts w:hint="eastAsia" w:ascii="宋体" w:hAnsi="宋体" w:eastAsia="楷体_GB2312" w:cs="楷体"/>
          <w:szCs w:val="32"/>
        </w:rPr>
        <w:pPrChange w:id="1113" w:author="谢浩然" w:date="2019-07-10T19:50:23Z">
          <w:pPr>
            <w:overflowPunct w:val="0"/>
            <w:spacing w:line="590" w:lineRule="exact"/>
            <w:jc w:val="both"/>
          </w:pPr>
        </w:pPrChange>
      </w:pPr>
      <w:del w:id="1115" w:author="谢浩然" w:date="2019-07-10T19:50:22Z">
        <w:r>
          <w:rPr>
            <w:rFonts w:hint="eastAsia" w:ascii="宋体" w:hAnsi="宋体" w:eastAsia="楷体_GB2312" w:cs="楷体"/>
            <w:szCs w:val="32"/>
          </w:rPr>
          <w:delText xml:space="preserve">  </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del w:id="1117" w:author="谢浩然" w:date="2019-07-10T19:50:22Z"/>
          <w:rFonts w:hint="eastAsia" w:ascii="宋体" w:hAnsi="宋体" w:eastAsia="黑体" w:cs="黑体"/>
          <w:szCs w:val="32"/>
        </w:rPr>
        <w:pPrChange w:id="1116" w:author="谢浩然" w:date="2019-07-10T19:50:23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1118" w:author="谢浩然" w:date="2019-07-10T19:50:22Z">
        <w:r>
          <w:rPr>
            <w:rFonts w:hint="eastAsia" w:ascii="宋体" w:hAnsi="宋体" w:eastAsia="黑体" w:cs="黑体"/>
            <w:szCs w:val="32"/>
          </w:rPr>
          <w:delText>主任、各位副主任、秘书长</w:delText>
        </w:r>
      </w:del>
      <w:ins w:id="1119" w:author="黎耀兰" w:date="2019-04-29T18:16:00Z">
        <w:del w:id="1120" w:author="谢浩然" w:date="2019-07-10T19:50:22Z">
          <w:r>
            <w:rPr>
              <w:rFonts w:hint="eastAsia" w:ascii="宋体" w:hAnsi="宋体" w:eastAsia="黑体" w:cs="黑体"/>
              <w:szCs w:val="32"/>
              <w:lang w:eastAsia="zh-CN"/>
            </w:rPr>
            <w:delText>，</w:delText>
          </w:r>
        </w:del>
      </w:ins>
      <w:del w:id="1121" w:author="谢浩然" w:date="2019-07-10T19:50:22Z">
        <w:r>
          <w:rPr>
            <w:rFonts w:hint="eastAsia" w:ascii="宋体" w:hAnsi="宋体" w:eastAsia="黑体" w:cs="黑体"/>
            <w:szCs w:val="32"/>
            <w:lang w:eastAsia="zh-CN"/>
          </w:rPr>
          <w:delText>、</w:delText>
        </w:r>
      </w:del>
      <w:del w:id="1122" w:author="谢浩然" w:date="2019-07-10T19:50:22Z">
        <w:r>
          <w:rPr>
            <w:rFonts w:hint="eastAsia" w:ascii="宋体" w:hAnsi="宋体" w:eastAsia="黑体" w:cs="黑体"/>
            <w:szCs w:val="32"/>
          </w:rPr>
          <w:delText>各位委员：</w:delText>
        </w:r>
      </w:del>
    </w:p>
    <w:p>
      <w:pPr>
        <w:pStyle w:val="2"/>
        <w:overflowPunct w:val="0"/>
        <w:spacing w:beforeLines="0" w:afterLines="0" w:line="590" w:lineRule="exact"/>
        <w:ind w:right="-58" w:firstLine="632" w:firstLineChars="200"/>
        <w:rPr>
          <w:del w:id="1124" w:author="谢浩然" w:date="2019-07-10T19:50:22Z"/>
          <w:rFonts w:ascii="宋体" w:hAnsi="宋体" w:eastAsia="仿宋_GB2312"/>
          <w:sz w:val="32"/>
          <w:szCs w:val="32"/>
          <w:rPrChange w:id="1125" w:author="卢颖东" w:date="2019-05-07T10:29:00Z">
            <w:rPr>
              <w:del w:id="1126" w:author="谢浩然" w:date="2019-07-10T19:50:22Z"/>
              <w:rFonts w:ascii="仿宋_GB2312" w:eastAsia="仿宋_GB2312"/>
              <w:sz w:val="32"/>
              <w:szCs w:val="32"/>
            </w:rPr>
          </w:rPrChange>
        </w:rPr>
        <w:pPrChange w:id="1123" w:author="谢浩然" w:date="2019-07-10T19:50:23Z">
          <w:pPr>
            <w:spacing w:line="560" w:lineRule="exact"/>
            <w:ind w:right="-58" w:firstLine="632" w:firstLineChars="200"/>
          </w:pPr>
        </w:pPrChange>
      </w:pPr>
      <w:del w:id="1127" w:author="谢浩然" w:date="2019-07-10T19:50:22Z">
        <w:r>
          <w:rPr>
            <w:rFonts w:hint="eastAsia" w:ascii="宋体" w:hAnsi="宋体" w:eastAsia="仿宋_GB2312"/>
            <w:sz w:val="32"/>
            <w:szCs w:val="32"/>
            <w:rPrChange w:id="1128" w:author="卢颖东" w:date="2019-05-07T10:29:00Z">
              <w:rPr>
                <w:rFonts w:hint="eastAsia" w:ascii="仿宋_GB2312" w:eastAsia="仿宋_GB2312"/>
                <w:sz w:val="32"/>
                <w:szCs w:val="32"/>
              </w:rPr>
            </w:rPrChange>
          </w:rPr>
          <w:delText>现就关于《深圳市人民代表大会常务委员会关于修改〈深圳经济特区环境保护条例〉等十二项法规的决定(草案)》和《深圳市人民代表大会常务委员会关于修改〈深圳市生态公益林条例〉的决定(草案)》说明如下：</w:delText>
        </w:r>
      </w:del>
    </w:p>
    <w:p>
      <w:pPr>
        <w:pStyle w:val="2"/>
        <w:overflowPunct w:val="0"/>
        <w:spacing w:beforeLines="0" w:afterLines="0" w:line="590" w:lineRule="exact"/>
        <w:ind w:right="-58" w:firstLine="632" w:firstLineChars="200"/>
        <w:rPr>
          <w:del w:id="1131" w:author="谢浩然" w:date="2019-07-10T19:50:22Z"/>
          <w:rFonts w:ascii="宋体" w:hAnsi="宋体" w:eastAsia="黑体"/>
          <w:sz w:val="32"/>
          <w:szCs w:val="32"/>
          <w:rPrChange w:id="1132" w:author="卢颖东" w:date="2019-05-07T10:29:00Z">
            <w:rPr>
              <w:del w:id="1133" w:author="谢浩然" w:date="2019-07-10T19:50:22Z"/>
              <w:rFonts w:ascii="黑体" w:hAnsi="黑体" w:eastAsia="黑体"/>
              <w:sz w:val="32"/>
              <w:szCs w:val="32"/>
            </w:rPr>
          </w:rPrChange>
        </w:rPr>
        <w:pPrChange w:id="1130" w:author="谢浩然" w:date="2019-07-10T19:50:23Z">
          <w:pPr>
            <w:spacing w:line="560" w:lineRule="exact"/>
            <w:ind w:right="-58" w:firstLine="632" w:firstLineChars="200"/>
          </w:pPr>
        </w:pPrChange>
      </w:pPr>
      <w:del w:id="1134" w:author="谢浩然" w:date="2019-07-10T19:50:22Z">
        <w:r>
          <w:rPr>
            <w:rFonts w:hint="eastAsia" w:ascii="宋体" w:hAnsi="宋体" w:eastAsia="黑体"/>
            <w:sz w:val="32"/>
            <w:szCs w:val="32"/>
            <w:rPrChange w:id="1135" w:author="卢颖东" w:date="2019-05-07T10:29:00Z">
              <w:rPr>
                <w:rFonts w:hint="eastAsia" w:ascii="黑体" w:hAnsi="黑体" w:eastAsia="黑体"/>
                <w:sz w:val="32"/>
                <w:szCs w:val="32"/>
              </w:rPr>
            </w:rPrChange>
          </w:rPr>
          <w:delText>一、修改的必要性</w:delText>
        </w:r>
      </w:del>
    </w:p>
    <w:p>
      <w:pPr>
        <w:pStyle w:val="2"/>
        <w:overflowPunct w:val="0"/>
        <w:spacing w:beforeLines="0" w:afterLines="0" w:line="590" w:lineRule="exact"/>
        <w:ind w:right="-58" w:firstLine="632" w:firstLineChars="200"/>
        <w:rPr>
          <w:del w:id="1138" w:author="谢浩然" w:date="2019-07-10T19:50:22Z"/>
          <w:rFonts w:ascii="宋体" w:hAnsi="宋体" w:eastAsia="楷体_GB2312"/>
          <w:sz w:val="32"/>
          <w:szCs w:val="32"/>
          <w:rPrChange w:id="1139" w:author="卢颖东" w:date="2019-05-07T10:29:00Z">
            <w:rPr>
              <w:del w:id="1140" w:author="谢浩然" w:date="2019-07-10T19:50:22Z"/>
              <w:rFonts w:ascii="楷体_GB2312" w:eastAsia="楷体_GB2312"/>
              <w:sz w:val="32"/>
              <w:szCs w:val="32"/>
            </w:rPr>
          </w:rPrChange>
        </w:rPr>
        <w:pPrChange w:id="1137" w:author="谢浩然" w:date="2019-07-10T19:50:23Z">
          <w:pPr>
            <w:spacing w:line="560" w:lineRule="exact"/>
            <w:ind w:right="-58" w:firstLine="632" w:firstLineChars="200"/>
          </w:pPr>
        </w:pPrChange>
      </w:pPr>
      <w:del w:id="1141" w:author="谢浩然" w:date="2019-07-10T19:50:22Z">
        <w:r>
          <w:rPr>
            <w:rFonts w:hint="eastAsia" w:ascii="宋体" w:hAnsi="宋体" w:eastAsia="楷体_GB2312"/>
            <w:sz w:val="32"/>
            <w:szCs w:val="32"/>
            <w:rPrChange w:id="1142" w:author="卢颖东" w:date="2019-05-07T10:29:00Z">
              <w:rPr>
                <w:rFonts w:hint="eastAsia" w:ascii="楷体_GB2312" w:eastAsia="楷体_GB2312"/>
                <w:sz w:val="32"/>
                <w:szCs w:val="32"/>
              </w:rPr>
            </w:rPrChange>
          </w:rPr>
          <w:delText>（一）维护国家法制统一的需要</w:delText>
        </w:r>
      </w:del>
    </w:p>
    <w:p>
      <w:pPr>
        <w:pStyle w:val="2"/>
        <w:overflowPunct w:val="0"/>
        <w:spacing w:beforeLines="0" w:afterLines="0" w:line="590" w:lineRule="exact"/>
        <w:ind w:right="-58" w:firstLine="632" w:firstLineChars="200"/>
        <w:rPr>
          <w:del w:id="1145" w:author="谢浩然" w:date="2019-07-10T19:50:22Z"/>
          <w:rFonts w:ascii="宋体" w:hAnsi="宋体" w:eastAsia="仿宋_GB2312"/>
          <w:sz w:val="32"/>
          <w:szCs w:val="32"/>
          <w:rPrChange w:id="1146" w:author="卢颖东" w:date="2019-05-07T10:29:00Z">
            <w:rPr>
              <w:del w:id="1147" w:author="谢浩然" w:date="2019-07-10T19:50:22Z"/>
              <w:rFonts w:ascii="仿宋_GB2312" w:eastAsia="仿宋_GB2312"/>
              <w:sz w:val="32"/>
              <w:szCs w:val="32"/>
            </w:rPr>
          </w:rPrChange>
        </w:rPr>
        <w:pPrChange w:id="1144" w:author="谢浩然" w:date="2019-07-10T19:50:23Z">
          <w:pPr>
            <w:spacing w:line="560" w:lineRule="exact"/>
            <w:ind w:right="-58" w:firstLine="632" w:firstLineChars="200"/>
          </w:pPr>
        </w:pPrChange>
      </w:pPr>
      <w:del w:id="1148" w:author="谢浩然" w:date="2019-07-10T19:50:22Z">
        <w:r>
          <w:rPr>
            <w:rFonts w:hint="eastAsia" w:ascii="宋体" w:hAnsi="宋体" w:eastAsia="仿宋_GB2312"/>
            <w:sz w:val="32"/>
            <w:szCs w:val="32"/>
            <w:rPrChange w:id="1149" w:author="卢颖东" w:date="2019-05-07T10:29:00Z">
              <w:rPr>
                <w:rFonts w:hint="eastAsia" w:ascii="仿宋_GB2312" w:eastAsia="仿宋_GB2312"/>
                <w:sz w:val="32"/>
                <w:szCs w:val="32"/>
              </w:rPr>
            </w:rPrChange>
          </w:rPr>
          <w:delText>十三届全国人民代表大会常务委员会第四次会议通过的《全国人民代表大会常务委员会关于全面加强生态环境保护依法推动打好污染防治攻坚战的决议》要求：“抓紧开展生态环境保护法规、规章、司法解释和规范性文件的全面清理工作，对不符合不衔接不适应法律规定、中央精神、时代要求的，及时进行废止或修改”。全国人大常委会自2017年9月先后三次下发通知，对做好生态环境保护地方性法规全面清理工作作出了部署。广东省人大常委会办公厅也制定印发了《广东省生态环境保护地方性法规全面清理工作方案》，对我省全面清理工作作出具体安排。据此，市人大法制委员会、常委会法制工作委员会会同常委会城建环资工作委员会、市人居环境委、市水务局等有关单位，对我市涉及生态环境保护的法规全面清理后发现，《深圳经济特区环境保护条例》等十三项法规存在“不符合不衔接不适应法律规定、中央精神、时代要求”的问题，需要进行修改。</w:delText>
        </w:r>
      </w:del>
    </w:p>
    <w:p>
      <w:pPr>
        <w:pStyle w:val="2"/>
        <w:overflowPunct w:val="0"/>
        <w:spacing w:beforeLines="0" w:afterLines="0" w:line="590" w:lineRule="exact"/>
        <w:ind w:right="-58" w:firstLine="632" w:firstLineChars="200"/>
        <w:rPr>
          <w:del w:id="1152" w:author="谢浩然" w:date="2019-07-10T19:50:22Z"/>
          <w:rFonts w:ascii="宋体" w:hAnsi="宋体" w:eastAsia="楷体_GB2312"/>
          <w:sz w:val="32"/>
          <w:szCs w:val="32"/>
          <w:rPrChange w:id="1153" w:author="卢颖东" w:date="2019-05-07T10:29:00Z">
            <w:rPr>
              <w:del w:id="1154" w:author="谢浩然" w:date="2019-07-10T19:50:22Z"/>
              <w:rFonts w:ascii="楷体_GB2312" w:eastAsia="楷体_GB2312"/>
              <w:sz w:val="32"/>
              <w:szCs w:val="32"/>
            </w:rPr>
          </w:rPrChange>
        </w:rPr>
        <w:pPrChange w:id="1151" w:author="谢浩然" w:date="2019-07-10T19:50:23Z">
          <w:pPr>
            <w:spacing w:line="560" w:lineRule="exact"/>
            <w:ind w:right="-58" w:firstLine="632" w:firstLineChars="200"/>
          </w:pPr>
        </w:pPrChange>
      </w:pPr>
      <w:del w:id="1155" w:author="谢浩然" w:date="2019-07-10T19:50:22Z">
        <w:r>
          <w:rPr>
            <w:rFonts w:hint="eastAsia" w:ascii="宋体" w:hAnsi="宋体" w:eastAsia="楷体_GB2312"/>
            <w:sz w:val="32"/>
            <w:szCs w:val="32"/>
            <w:rPrChange w:id="1156" w:author="卢颖东" w:date="2019-05-07T10:29:00Z">
              <w:rPr>
                <w:rFonts w:hint="eastAsia" w:ascii="楷体_GB2312" w:eastAsia="楷体_GB2312"/>
                <w:sz w:val="32"/>
                <w:szCs w:val="32"/>
              </w:rPr>
            </w:rPrChange>
          </w:rPr>
          <w:delText>（二）适应机构改革和“放管服”改革的需要</w:delText>
        </w:r>
      </w:del>
    </w:p>
    <w:p>
      <w:pPr>
        <w:pStyle w:val="2"/>
        <w:overflowPunct w:val="0"/>
        <w:spacing w:beforeLines="0" w:afterLines="0" w:line="590" w:lineRule="exact"/>
        <w:ind w:right="-58" w:firstLine="632" w:firstLineChars="200"/>
        <w:rPr>
          <w:del w:id="1159" w:author="谢浩然" w:date="2019-07-10T19:50:22Z"/>
          <w:rFonts w:hint="eastAsia" w:ascii="宋体" w:hAnsi="宋体" w:eastAsia="仿宋_GB2312"/>
          <w:sz w:val="32"/>
          <w:szCs w:val="32"/>
          <w:rPrChange w:id="1160" w:author="卢颖东" w:date="2019-05-07T10:29:00Z">
            <w:rPr>
              <w:del w:id="1161" w:author="谢浩然" w:date="2019-07-10T19:50:22Z"/>
              <w:rFonts w:hint="eastAsia" w:ascii="仿宋_GB2312" w:eastAsia="仿宋_GB2312"/>
              <w:sz w:val="32"/>
              <w:szCs w:val="32"/>
            </w:rPr>
          </w:rPrChange>
        </w:rPr>
        <w:pPrChange w:id="1158" w:author="谢浩然" w:date="2019-07-10T19:50:23Z">
          <w:pPr>
            <w:spacing w:line="560" w:lineRule="exact"/>
            <w:ind w:right="-58" w:firstLine="632" w:firstLineChars="200"/>
          </w:pPr>
        </w:pPrChange>
      </w:pPr>
      <w:del w:id="1162" w:author="谢浩然" w:date="2019-07-10T19:50:22Z">
        <w:r>
          <w:rPr>
            <w:rFonts w:hint="eastAsia" w:ascii="宋体" w:hAnsi="宋体" w:eastAsia="仿宋_GB2312"/>
            <w:sz w:val="32"/>
            <w:szCs w:val="32"/>
            <w:rPrChange w:id="1163" w:author="卢颖东" w:date="2019-05-07T10:29:00Z">
              <w:rPr>
                <w:rFonts w:hint="eastAsia" w:ascii="仿宋_GB2312" w:eastAsia="仿宋_GB2312"/>
                <w:sz w:val="32"/>
                <w:szCs w:val="32"/>
              </w:rPr>
            </w:rPrChange>
          </w:rPr>
          <w:delText>各项法规自通过以来，我市经历了多次机构改革，一些政府部门被合并、撤销或者职责发生调整、转移，有必要对涉及的条款作出相应修改，以适应我市机构改革工作的需要，保障行政机关依法履行职责、开展工作。同时，按</w:delText>
        </w:r>
      </w:del>
      <w:del w:id="1165" w:author="谢浩然" w:date="2019-07-10T19:50:22Z">
        <w:r>
          <w:rPr>
            <w:rFonts w:hint="eastAsia" w:ascii="宋体" w:hAnsi="宋体" w:eastAsia="仿宋_GB2312" w:cs="仿宋_GB2312"/>
            <w:sz w:val="32"/>
            <w:szCs w:val="32"/>
            <w:rPrChange w:id="1166" w:author="卢颖东" w:date="2019-05-07T10:29:00Z">
              <w:rPr>
                <w:rFonts w:hint="eastAsia" w:ascii="仿宋_GB2312" w:eastAsia="仿宋_GB2312" w:cs="仿宋_GB2312"/>
                <w:sz w:val="32"/>
                <w:szCs w:val="32"/>
              </w:rPr>
            </w:rPrChange>
          </w:rPr>
          <w:delText>照简政放权、放管结合、优化服务的要求，也需要</w:delText>
        </w:r>
      </w:del>
      <w:del w:id="1168" w:author="谢浩然" w:date="2019-07-10T19:50:22Z">
        <w:r>
          <w:rPr>
            <w:rFonts w:hint="eastAsia" w:ascii="宋体" w:hAnsi="宋体" w:eastAsia="仿宋_GB2312"/>
            <w:spacing w:val="-2"/>
            <w:sz w:val="32"/>
            <w:szCs w:val="32"/>
            <w:rPrChange w:id="1169" w:author="卢颖东" w:date="2019-05-07T10:29:00Z">
              <w:rPr>
                <w:rFonts w:hint="eastAsia" w:ascii="仿宋_GB2312" w:eastAsia="仿宋_GB2312"/>
                <w:spacing w:val="-2"/>
                <w:sz w:val="32"/>
                <w:szCs w:val="32"/>
              </w:rPr>
            </w:rPrChange>
          </w:rPr>
          <w:delText>对法规中依据不充分的行政许可等事项进行清理。</w:delText>
        </w:r>
      </w:del>
    </w:p>
    <w:p>
      <w:pPr>
        <w:pStyle w:val="2"/>
        <w:overflowPunct w:val="0"/>
        <w:spacing w:beforeLines="0" w:afterLines="0" w:line="590" w:lineRule="exact"/>
        <w:ind w:right="-58" w:firstLine="632" w:firstLineChars="200"/>
        <w:rPr>
          <w:del w:id="1172" w:author="谢浩然" w:date="2019-07-10T19:50:22Z"/>
          <w:rFonts w:ascii="宋体" w:hAnsi="宋体" w:eastAsia="楷体_GB2312"/>
          <w:sz w:val="32"/>
          <w:szCs w:val="32"/>
          <w:rPrChange w:id="1173" w:author="卢颖东" w:date="2019-05-07T10:29:00Z">
            <w:rPr>
              <w:del w:id="1174" w:author="谢浩然" w:date="2019-07-10T19:50:22Z"/>
              <w:rFonts w:ascii="楷体_GB2312" w:eastAsia="楷体_GB2312"/>
              <w:sz w:val="32"/>
              <w:szCs w:val="32"/>
            </w:rPr>
          </w:rPrChange>
        </w:rPr>
        <w:pPrChange w:id="1171" w:author="谢浩然" w:date="2019-07-10T19:50:23Z">
          <w:pPr>
            <w:spacing w:line="560" w:lineRule="exact"/>
            <w:ind w:right="-58" w:firstLine="632" w:firstLineChars="200"/>
          </w:pPr>
        </w:pPrChange>
      </w:pPr>
      <w:del w:id="1175" w:author="谢浩然" w:date="2019-07-10T19:50:22Z">
        <w:r>
          <w:rPr>
            <w:rFonts w:hint="eastAsia" w:ascii="宋体" w:hAnsi="宋体" w:eastAsia="楷体_GB2312"/>
            <w:sz w:val="32"/>
            <w:szCs w:val="32"/>
            <w:rPrChange w:id="1176" w:author="卢颖东" w:date="2019-05-07T10:29:00Z">
              <w:rPr>
                <w:rFonts w:hint="eastAsia" w:ascii="楷体_GB2312" w:eastAsia="楷体_GB2312"/>
                <w:sz w:val="32"/>
                <w:szCs w:val="32"/>
              </w:rPr>
            </w:rPrChange>
          </w:rPr>
          <w:delText>（三）贯彻立法技术规范要求的需要</w:delText>
        </w:r>
      </w:del>
    </w:p>
    <w:p>
      <w:pPr>
        <w:pStyle w:val="2"/>
        <w:overflowPunct w:val="0"/>
        <w:spacing w:beforeLines="0" w:afterLines="0" w:line="590" w:lineRule="exact"/>
        <w:ind w:right="-58" w:firstLine="632" w:firstLineChars="200"/>
        <w:rPr>
          <w:del w:id="1179" w:author="谢浩然" w:date="2019-07-10T19:50:22Z"/>
          <w:rFonts w:ascii="宋体" w:hAnsi="宋体" w:eastAsia="仿宋_GB2312"/>
          <w:sz w:val="32"/>
          <w:rPrChange w:id="1180" w:author="卢颖东" w:date="2019-05-07T10:29:00Z">
            <w:rPr>
              <w:del w:id="1181" w:author="谢浩然" w:date="2019-07-10T19:50:22Z"/>
              <w:rFonts w:ascii="仿宋_GB2312" w:eastAsia="仿宋_GB2312"/>
              <w:sz w:val="32"/>
            </w:rPr>
          </w:rPrChange>
        </w:rPr>
        <w:pPrChange w:id="1178" w:author="谢浩然" w:date="2019-07-10T19:50:23Z">
          <w:pPr>
            <w:spacing w:line="560" w:lineRule="exact"/>
            <w:ind w:right="-58" w:firstLine="632" w:firstLineChars="200"/>
          </w:pPr>
        </w:pPrChange>
      </w:pPr>
      <w:del w:id="1182" w:author="谢浩然" w:date="2019-07-10T19:50:22Z">
        <w:r>
          <w:rPr>
            <w:rFonts w:hint="eastAsia" w:ascii="宋体" w:hAnsi="宋体" w:eastAsia="仿宋_GB2312"/>
            <w:sz w:val="32"/>
            <w:szCs w:val="32"/>
            <w:rPrChange w:id="1183" w:author="卢颖东" w:date="2019-05-07T10:29:00Z">
              <w:rPr>
                <w:rFonts w:hint="eastAsia" w:ascii="仿宋_GB2312" w:eastAsia="仿宋_GB2312"/>
                <w:sz w:val="32"/>
                <w:szCs w:val="32"/>
              </w:rPr>
            </w:rPrChange>
          </w:rPr>
          <w:delText>深圳市人大及其常委会自1992年获得特区立法权以来，</w:delText>
        </w:r>
      </w:del>
      <w:del w:id="1185" w:author="谢浩然" w:date="2019-07-10T19:50:22Z">
        <w:r>
          <w:rPr>
            <w:rFonts w:hint="eastAsia" w:ascii="宋体" w:hAnsi="宋体" w:eastAsia="仿宋_GB2312"/>
            <w:sz w:val="32"/>
            <w:rPrChange w:id="1186" w:author="卢颖东" w:date="2019-05-07T10:29:00Z">
              <w:rPr>
                <w:rFonts w:hint="eastAsia" w:ascii="仿宋_GB2312" w:eastAsia="仿宋_GB2312"/>
                <w:sz w:val="32"/>
              </w:rPr>
            </w:rPrChange>
          </w:rPr>
          <w:delText>共制定法规227项，其中现行有效法规167项。由于时间跨度较长，早期也缺乏统一的立法技术要求，通过的法规所采用的立法技术不尽一致。为了提高立法的科学性，维护法规的权威，有必要按照《深圳市人民代表大会常务委员会立法技术规范》的要求，对现行有效法规开展技术性清理，统一和规范法规的立法技术。</w:delText>
        </w:r>
      </w:del>
    </w:p>
    <w:p>
      <w:pPr>
        <w:pStyle w:val="2"/>
        <w:overflowPunct w:val="0"/>
        <w:spacing w:beforeLines="0" w:afterLines="0" w:line="590" w:lineRule="exact"/>
        <w:ind w:right="-58" w:firstLine="632" w:firstLineChars="200"/>
        <w:rPr>
          <w:del w:id="1189" w:author="谢浩然" w:date="2019-07-10T19:50:22Z"/>
          <w:rFonts w:ascii="宋体" w:hAnsi="宋体" w:eastAsia="黑体"/>
          <w:sz w:val="32"/>
          <w:szCs w:val="32"/>
          <w:rPrChange w:id="1190" w:author="卢颖东" w:date="2019-05-07T10:29:00Z">
            <w:rPr>
              <w:del w:id="1191" w:author="谢浩然" w:date="2019-07-10T19:50:22Z"/>
              <w:rFonts w:ascii="黑体" w:hAnsi="黑体" w:eastAsia="黑体"/>
              <w:sz w:val="32"/>
              <w:szCs w:val="32"/>
            </w:rPr>
          </w:rPrChange>
        </w:rPr>
        <w:pPrChange w:id="1188" w:author="谢浩然" w:date="2019-07-10T19:50:23Z">
          <w:pPr>
            <w:spacing w:line="560" w:lineRule="exact"/>
            <w:ind w:right="-58" w:firstLine="632" w:firstLineChars="200"/>
          </w:pPr>
        </w:pPrChange>
      </w:pPr>
      <w:del w:id="1192" w:author="谢浩然" w:date="2019-07-10T19:50:22Z">
        <w:r>
          <w:rPr>
            <w:rFonts w:hint="eastAsia" w:ascii="宋体" w:hAnsi="宋体" w:eastAsia="黑体"/>
            <w:sz w:val="32"/>
            <w:szCs w:val="32"/>
            <w:rPrChange w:id="1193" w:author="卢颖东" w:date="2019-05-07T10:29:00Z">
              <w:rPr>
                <w:rFonts w:hint="eastAsia" w:ascii="黑体" w:hAnsi="黑体" w:eastAsia="黑体"/>
                <w:sz w:val="32"/>
                <w:szCs w:val="32"/>
              </w:rPr>
            </w:rPrChange>
          </w:rPr>
          <w:delText>二、修改的主要内容</w:delText>
        </w:r>
      </w:del>
    </w:p>
    <w:p>
      <w:pPr>
        <w:pStyle w:val="2"/>
        <w:overflowPunct w:val="0"/>
        <w:spacing w:beforeLines="0" w:afterLines="0" w:line="590" w:lineRule="exact"/>
        <w:ind w:right="-58" w:firstLine="632" w:firstLineChars="200"/>
        <w:rPr>
          <w:del w:id="1196" w:author="谢浩然" w:date="2019-07-10T19:50:22Z"/>
          <w:rFonts w:ascii="宋体" w:hAnsi="宋体" w:eastAsia="仿宋_GB2312"/>
          <w:sz w:val="32"/>
          <w:szCs w:val="32"/>
          <w:rPrChange w:id="1197" w:author="卢颖东" w:date="2019-05-07T10:29:00Z">
            <w:rPr>
              <w:del w:id="1198" w:author="谢浩然" w:date="2019-07-10T19:50:22Z"/>
              <w:rFonts w:ascii="仿宋_GB2312" w:eastAsia="仿宋_GB2312"/>
              <w:sz w:val="32"/>
              <w:szCs w:val="32"/>
            </w:rPr>
          </w:rPrChange>
        </w:rPr>
        <w:pPrChange w:id="1195" w:author="谢浩然" w:date="2019-07-10T19:50:23Z">
          <w:pPr>
            <w:spacing w:line="560" w:lineRule="exact"/>
            <w:ind w:right="-58" w:firstLine="632" w:firstLineChars="200"/>
          </w:pPr>
        </w:pPrChange>
      </w:pPr>
      <w:del w:id="1199" w:author="谢浩然" w:date="2019-07-10T19:50:22Z">
        <w:r>
          <w:rPr>
            <w:rFonts w:hint="eastAsia" w:ascii="宋体" w:hAnsi="宋体" w:eastAsia="仿宋_GB2312"/>
            <w:sz w:val="32"/>
            <w:szCs w:val="32"/>
            <w:rPrChange w:id="1200" w:author="卢颖东" w:date="2019-05-07T10:29:00Z">
              <w:rPr>
                <w:rFonts w:hint="eastAsia" w:ascii="仿宋_GB2312" w:eastAsia="仿宋_GB2312"/>
                <w:sz w:val="32"/>
                <w:szCs w:val="32"/>
              </w:rPr>
            </w:rPrChange>
          </w:rPr>
          <w:delText>根据全国人大常委会的部署以及省人大常委会的要求，对十三项法规主要修改以下内容：一是与法律、行政法规对不利于生态环境保护的有关禁止性或者限制性规定不一致的；二是与法律、行政法规就涉及生态环境保护的有关行政许可规定不一致的；三是与法律、行政法规对违反生态环境保护的有关行政处罚规定不一致的；四是有降低标准、管控不严等可能与上位法有关规定不一致的。具体情况如下：</w:delText>
        </w:r>
      </w:del>
    </w:p>
    <w:p>
      <w:pPr>
        <w:pStyle w:val="2"/>
        <w:overflowPunct w:val="0"/>
        <w:spacing w:beforeLines="0" w:afterLines="0" w:line="590" w:lineRule="exact"/>
        <w:ind w:right="-58" w:firstLine="632" w:firstLineChars="200"/>
        <w:rPr>
          <w:del w:id="1203" w:author="谢浩然" w:date="2019-07-10T19:50:22Z"/>
          <w:rFonts w:ascii="宋体" w:hAnsi="宋体" w:eastAsia="楷体_GB2312"/>
          <w:sz w:val="32"/>
          <w:szCs w:val="32"/>
          <w:rPrChange w:id="1204" w:author="卢颖东" w:date="2019-05-07T10:29:00Z">
            <w:rPr>
              <w:del w:id="1205" w:author="谢浩然" w:date="2019-07-10T19:50:22Z"/>
              <w:rFonts w:ascii="楷体_GB2312" w:eastAsia="楷体_GB2312"/>
              <w:sz w:val="32"/>
              <w:szCs w:val="32"/>
            </w:rPr>
          </w:rPrChange>
        </w:rPr>
        <w:pPrChange w:id="1202" w:author="谢浩然" w:date="2019-07-10T19:50:23Z">
          <w:pPr>
            <w:spacing w:line="560" w:lineRule="exact"/>
            <w:ind w:right="-58" w:firstLine="632" w:firstLineChars="200"/>
          </w:pPr>
        </w:pPrChange>
      </w:pPr>
      <w:del w:id="1206" w:author="谢浩然" w:date="2019-07-10T19:50:22Z">
        <w:r>
          <w:rPr>
            <w:rFonts w:hint="eastAsia" w:ascii="宋体" w:hAnsi="宋体" w:eastAsia="楷体_GB2312"/>
            <w:sz w:val="32"/>
            <w:szCs w:val="32"/>
            <w:rPrChange w:id="1207" w:author="卢颖东" w:date="2019-05-07T10:29:00Z">
              <w:rPr>
                <w:rFonts w:hint="eastAsia" w:ascii="楷体_GB2312" w:eastAsia="楷体_GB2312"/>
                <w:sz w:val="32"/>
                <w:szCs w:val="32"/>
              </w:rPr>
            </w:rPrChange>
          </w:rPr>
          <w:delText>（一）关于《深圳经济特区环境保护条例》</w:delText>
        </w:r>
      </w:del>
    </w:p>
    <w:p>
      <w:pPr>
        <w:pStyle w:val="2"/>
        <w:overflowPunct w:val="0"/>
        <w:spacing w:beforeLines="0" w:afterLines="0" w:line="590" w:lineRule="exact"/>
        <w:ind w:right="-58" w:firstLine="632" w:firstLineChars="200"/>
        <w:rPr>
          <w:del w:id="1210" w:author="谢浩然" w:date="2019-07-10T19:50:22Z"/>
          <w:rFonts w:hint="eastAsia" w:ascii="宋体" w:hAnsi="宋体" w:eastAsia="仿宋_GB2312"/>
          <w:sz w:val="32"/>
          <w:szCs w:val="32"/>
          <w:rPrChange w:id="1211" w:author="卢颖东" w:date="2019-05-07T10:29:00Z">
            <w:rPr>
              <w:del w:id="1212" w:author="谢浩然" w:date="2019-07-10T19:50:22Z"/>
              <w:rFonts w:hint="eastAsia" w:ascii="仿宋_GB2312" w:eastAsia="仿宋_GB2312"/>
              <w:sz w:val="32"/>
              <w:szCs w:val="32"/>
            </w:rPr>
          </w:rPrChange>
        </w:rPr>
        <w:pPrChange w:id="1209" w:author="谢浩然" w:date="2019-07-10T19:50:23Z">
          <w:pPr>
            <w:spacing w:line="560" w:lineRule="exact"/>
            <w:ind w:right="-58" w:firstLine="632" w:firstLineChars="200"/>
          </w:pPr>
        </w:pPrChange>
      </w:pPr>
      <w:del w:id="1213" w:author="谢浩然" w:date="2019-07-10T19:50:22Z">
        <w:r>
          <w:rPr>
            <w:rFonts w:hint="eastAsia" w:ascii="宋体" w:hAnsi="宋体" w:eastAsia="仿宋_GB2312"/>
            <w:sz w:val="32"/>
            <w:szCs w:val="32"/>
            <w:rPrChange w:id="1214" w:author="卢颖东" w:date="2019-05-07T10:29:00Z">
              <w:rPr>
                <w:rFonts w:hint="eastAsia" w:ascii="仿宋_GB2312" w:eastAsia="仿宋_GB2312"/>
                <w:sz w:val="32"/>
                <w:szCs w:val="32"/>
              </w:rPr>
            </w:rPrChange>
          </w:rPr>
          <w:delText>该条例第三十七条有关临时排污许可证的规定，以及第六十八条第二项、第四项，第六十九条第一项、第二项，第七十一条第二项，第七十三条、第七十五条第二项中有关处罚幅度的规定，与环境保护法、水污染防治法、大气污染防治法、固体废物污染防治法等上位法的有关规定不一致；第二十七条和第七十二条有关</w:delText>
        </w:r>
      </w:del>
      <w:del w:id="1216" w:author="谢浩然" w:date="2019-07-10T19:50:22Z">
        <w:r>
          <w:rPr>
            <w:rFonts w:hint="eastAsia" w:ascii="宋体" w:hAnsi="宋体" w:eastAsia="仿宋_GB2312"/>
            <w:color w:val="000000"/>
            <w:sz w:val="32"/>
            <w:szCs w:val="32"/>
            <w:rPrChange w:id="1217" w:author="卢颖东" w:date="2019-05-07T10:29:00Z">
              <w:rPr>
                <w:rFonts w:hint="eastAsia" w:ascii="仿宋_GB2312" w:eastAsia="仿宋_GB2312"/>
                <w:color w:val="000000"/>
                <w:sz w:val="32"/>
                <w:szCs w:val="32"/>
              </w:rPr>
            </w:rPrChange>
          </w:rPr>
          <w:delText>限期治理的规定不符合国家</w:delText>
        </w:r>
      </w:del>
      <w:del w:id="1219" w:author="谢浩然" w:date="2019-07-10T19:50:22Z">
        <w:r>
          <w:rPr>
            <w:rFonts w:hint="eastAsia" w:ascii="宋体" w:hAnsi="宋体" w:eastAsia="仿宋_GB2312"/>
            <w:sz w:val="32"/>
            <w:szCs w:val="32"/>
            <w:rPrChange w:id="1220" w:author="卢颖东" w:date="2019-05-07T10:29:00Z">
              <w:rPr>
                <w:rFonts w:hint="eastAsia" w:ascii="仿宋_GB2312" w:eastAsia="仿宋_GB2312"/>
                <w:sz w:val="32"/>
                <w:szCs w:val="32"/>
              </w:rPr>
            </w:rPrChange>
          </w:rPr>
          <w:delText>“放管服”</w:delText>
        </w:r>
      </w:del>
      <w:del w:id="1222" w:author="谢浩然" w:date="2019-07-10T19:50:22Z">
        <w:r>
          <w:rPr>
            <w:rFonts w:hint="eastAsia" w:ascii="宋体" w:hAnsi="宋体" w:eastAsia="仿宋_GB2312"/>
            <w:color w:val="000000"/>
            <w:sz w:val="32"/>
            <w:szCs w:val="32"/>
            <w:rPrChange w:id="1223" w:author="卢颖东" w:date="2019-05-07T10:29:00Z">
              <w:rPr>
                <w:rFonts w:hint="eastAsia" w:ascii="仿宋_GB2312" w:eastAsia="仿宋_GB2312"/>
                <w:color w:val="000000"/>
                <w:sz w:val="32"/>
                <w:szCs w:val="32"/>
              </w:rPr>
            </w:rPrChange>
          </w:rPr>
          <w:delText>改革精神；第三十四条环保部门查封、扣押设施或者物品的期限与行政强制法的规定不一致；第三十九条将符合城市规划作为环保部门批准建设项目环境影响评价文件</w:delText>
        </w:r>
      </w:del>
      <w:del w:id="1225" w:author="谢浩然" w:date="2019-07-10T19:50:22Z">
        <w:r>
          <w:rPr>
            <w:rFonts w:hint="eastAsia" w:ascii="宋体" w:hAnsi="宋体" w:eastAsia="仿宋_GB2312"/>
            <w:sz w:val="32"/>
            <w:szCs w:val="32"/>
            <w:rPrChange w:id="1226" w:author="卢颖东" w:date="2019-05-07T10:29:00Z">
              <w:rPr>
                <w:rFonts w:hint="eastAsia" w:ascii="仿宋_GB2312" w:eastAsia="仿宋_GB2312"/>
                <w:sz w:val="32"/>
                <w:szCs w:val="32"/>
              </w:rPr>
            </w:rPrChange>
          </w:rPr>
          <w:delText>的前置条件的规定不符合行政审批制度改革的要求，已经市六届人大常委会第二十六次会议决定暂时调整适用。建议对上述条款作相应修改。</w:delText>
        </w:r>
      </w:del>
    </w:p>
    <w:p>
      <w:pPr>
        <w:pStyle w:val="2"/>
        <w:overflowPunct w:val="0"/>
        <w:spacing w:beforeLines="0" w:afterLines="0" w:line="590" w:lineRule="exact"/>
        <w:ind w:right="-58" w:firstLine="632" w:firstLineChars="200"/>
        <w:rPr>
          <w:del w:id="1229" w:author="谢浩然" w:date="2019-07-10T19:50:22Z"/>
          <w:rFonts w:ascii="宋体" w:hAnsi="宋体" w:eastAsia="楷体_GB2312"/>
          <w:sz w:val="32"/>
          <w:szCs w:val="32"/>
          <w:rPrChange w:id="1230" w:author="卢颖东" w:date="2019-05-07T10:29:00Z">
            <w:rPr>
              <w:del w:id="1231" w:author="谢浩然" w:date="2019-07-10T19:50:22Z"/>
              <w:rFonts w:ascii="楷体_GB2312" w:eastAsia="楷体_GB2312"/>
              <w:sz w:val="32"/>
              <w:szCs w:val="32"/>
            </w:rPr>
          </w:rPrChange>
        </w:rPr>
        <w:pPrChange w:id="1228" w:author="谢浩然" w:date="2019-07-10T19:50:23Z">
          <w:pPr>
            <w:spacing w:line="560" w:lineRule="exact"/>
            <w:ind w:right="-58" w:firstLine="632" w:firstLineChars="200"/>
          </w:pPr>
        </w:pPrChange>
      </w:pPr>
      <w:del w:id="1232" w:author="谢浩然" w:date="2019-07-10T19:50:22Z">
        <w:r>
          <w:rPr>
            <w:rFonts w:hint="eastAsia" w:ascii="宋体" w:hAnsi="宋体" w:eastAsia="楷体_GB2312"/>
            <w:sz w:val="32"/>
            <w:szCs w:val="32"/>
            <w:rPrChange w:id="1233" w:author="卢颖东" w:date="2019-05-07T10:29:00Z">
              <w:rPr>
                <w:rFonts w:hint="eastAsia" w:ascii="楷体_GB2312" w:eastAsia="楷体_GB2312"/>
                <w:sz w:val="32"/>
                <w:szCs w:val="32"/>
              </w:rPr>
            </w:rPrChange>
          </w:rPr>
          <w:delText>（二）关于《深圳经济特区环境噪声污染防治条例》</w:delText>
        </w:r>
      </w:del>
    </w:p>
    <w:p>
      <w:pPr>
        <w:pStyle w:val="2"/>
        <w:overflowPunct w:val="0"/>
        <w:spacing w:beforeLines="0" w:afterLines="0" w:line="590" w:lineRule="exact"/>
        <w:ind w:right="-58" w:firstLine="632" w:firstLineChars="200"/>
        <w:rPr>
          <w:del w:id="1236" w:author="谢浩然" w:date="2019-07-10T19:50:22Z"/>
          <w:rFonts w:ascii="宋体" w:hAnsi="宋体" w:eastAsia="仿宋_GB2312" w:cs="仿宋_GB2312"/>
          <w:color w:val="000000"/>
          <w:kern w:val="0"/>
          <w:sz w:val="32"/>
          <w:szCs w:val="32"/>
          <w:rPrChange w:id="1237" w:author="卢颖东" w:date="2019-05-07T10:29:00Z">
            <w:rPr>
              <w:del w:id="1238" w:author="谢浩然" w:date="2019-07-10T19:50:22Z"/>
              <w:rFonts w:ascii="仿宋_GB2312" w:hAnsi="仿宋_GB2312" w:eastAsia="仿宋_GB2312" w:cs="仿宋_GB2312"/>
              <w:color w:val="000000"/>
              <w:kern w:val="0"/>
              <w:sz w:val="32"/>
              <w:szCs w:val="32"/>
            </w:rPr>
          </w:rPrChange>
        </w:rPr>
        <w:pPrChange w:id="1235" w:author="谢浩然" w:date="2019-07-10T19:50:23Z">
          <w:pPr>
            <w:spacing w:line="560" w:lineRule="exact"/>
            <w:ind w:right="-58" w:firstLine="632" w:firstLineChars="200"/>
          </w:pPr>
        </w:pPrChange>
      </w:pPr>
      <w:del w:id="1239" w:author="谢浩然" w:date="2019-07-10T19:50:22Z">
        <w:r>
          <w:rPr>
            <w:rFonts w:hint="eastAsia" w:ascii="宋体" w:hAnsi="宋体" w:eastAsia="仿宋_GB2312" w:cs="仿宋_GB2312"/>
            <w:color w:val="000000"/>
            <w:kern w:val="0"/>
            <w:sz w:val="32"/>
            <w:szCs w:val="32"/>
            <w:rPrChange w:id="1240" w:author="卢颖东" w:date="2019-05-07T10:29:00Z">
              <w:rPr>
                <w:rFonts w:hint="eastAsia" w:ascii="仿宋_GB2312" w:hAnsi="仿宋_GB2312" w:eastAsia="仿宋_GB2312" w:cs="仿宋_GB2312"/>
                <w:color w:val="000000"/>
                <w:kern w:val="0"/>
                <w:sz w:val="32"/>
                <w:szCs w:val="32"/>
              </w:rPr>
            </w:rPrChange>
          </w:rPr>
          <w:delText>该条例第三十八条第一款规定与环境噪声污染防治法第三十七条的规定不一致，建议作相应修改。第八十六条重复环境噪声污染防治法第六十一条第一款的规定，建议删去。</w:delText>
        </w:r>
      </w:del>
    </w:p>
    <w:p>
      <w:pPr>
        <w:pStyle w:val="2"/>
        <w:overflowPunct w:val="0"/>
        <w:spacing w:beforeLines="0" w:afterLines="0" w:line="590" w:lineRule="exact"/>
        <w:ind w:right="-58" w:firstLine="632" w:firstLineChars="200"/>
        <w:rPr>
          <w:del w:id="1243" w:author="谢浩然" w:date="2019-07-10T19:50:22Z"/>
          <w:rFonts w:ascii="宋体" w:hAnsi="宋体" w:eastAsia="楷体_GB2312"/>
          <w:sz w:val="32"/>
          <w:szCs w:val="32"/>
          <w:rPrChange w:id="1244" w:author="卢颖东" w:date="2019-05-07T10:29:00Z">
            <w:rPr>
              <w:del w:id="1245" w:author="谢浩然" w:date="2019-07-10T19:50:22Z"/>
              <w:rFonts w:ascii="楷体_GB2312" w:eastAsia="楷体_GB2312"/>
              <w:sz w:val="32"/>
              <w:szCs w:val="32"/>
            </w:rPr>
          </w:rPrChange>
        </w:rPr>
        <w:pPrChange w:id="1242" w:author="谢浩然" w:date="2019-07-10T19:50:23Z">
          <w:pPr>
            <w:spacing w:line="560" w:lineRule="exact"/>
            <w:ind w:right="-58" w:firstLine="632" w:firstLineChars="200"/>
          </w:pPr>
        </w:pPrChange>
      </w:pPr>
      <w:del w:id="1246" w:author="谢浩然" w:date="2019-07-10T19:50:22Z">
        <w:r>
          <w:rPr>
            <w:rFonts w:hint="eastAsia" w:ascii="宋体" w:hAnsi="宋体" w:eastAsia="楷体_GB2312"/>
            <w:sz w:val="32"/>
            <w:szCs w:val="32"/>
            <w:rPrChange w:id="1247" w:author="卢颖东" w:date="2019-05-07T10:29:00Z">
              <w:rPr>
                <w:rFonts w:hint="eastAsia" w:ascii="楷体_GB2312" w:eastAsia="楷体_GB2312"/>
                <w:sz w:val="32"/>
                <w:szCs w:val="32"/>
              </w:rPr>
            </w:rPrChange>
          </w:rPr>
          <w:delText>（三）关于《深圳经济特区建设项目环境保护条例》</w:delText>
        </w:r>
      </w:del>
    </w:p>
    <w:p>
      <w:pPr>
        <w:pStyle w:val="2"/>
        <w:overflowPunct w:val="0"/>
        <w:spacing w:beforeLines="0" w:afterLines="0" w:line="590" w:lineRule="exact"/>
        <w:ind w:right="-58" w:firstLine="632" w:firstLineChars="200"/>
        <w:rPr>
          <w:del w:id="1250" w:author="谢浩然" w:date="2019-07-10T19:50:22Z"/>
          <w:rFonts w:hint="eastAsia" w:ascii="宋体" w:hAnsi="宋体" w:eastAsia="仿宋_GB2312"/>
          <w:sz w:val="32"/>
          <w:szCs w:val="32"/>
          <w:rPrChange w:id="1251" w:author="卢颖东" w:date="2019-05-07T10:29:00Z">
            <w:rPr>
              <w:del w:id="1252" w:author="谢浩然" w:date="2019-07-10T19:50:22Z"/>
              <w:rFonts w:hint="eastAsia" w:ascii="仿宋_GB2312" w:eastAsia="仿宋_GB2312"/>
              <w:sz w:val="32"/>
              <w:szCs w:val="32"/>
            </w:rPr>
          </w:rPrChange>
        </w:rPr>
        <w:pPrChange w:id="1249" w:author="谢浩然" w:date="2019-07-10T19:50:23Z">
          <w:pPr>
            <w:spacing w:line="560" w:lineRule="exact"/>
            <w:ind w:right="-58" w:firstLine="632" w:firstLineChars="200"/>
          </w:pPr>
        </w:pPrChange>
      </w:pPr>
      <w:del w:id="1253" w:author="谢浩然" w:date="2019-07-10T19:50:22Z">
        <w:r>
          <w:rPr>
            <w:rFonts w:hint="eastAsia" w:ascii="宋体" w:hAnsi="宋体" w:eastAsia="仿宋_GB2312"/>
            <w:sz w:val="32"/>
            <w:szCs w:val="32"/>
            <w:rPrChange w:id="1254" w:author="卢颖东" w:date="2019-05-07T10:29:00Z">
              <w:rPr>
                <w:rFonts w:hint="eastAsia" w:ascii="仿宋_GB2312" w:eastAsia="仿宋_GB2312"/>
                <w:sz w:val="32"/>
                <w:szCs w:val="32"/>
              </w:rPr>
            </w:rPrChange>
          </w:rPr>
          <w:delText>该条例第八条、第十九条第一款、第二十七条、第三十一条、第三十六条、第三十八条关于建设项目环境影响评价的规定，以及第四十五条关于处罚幅度的规定与环境影响评价法、国务院建设项目环境保护管理条例的有关规定不一致；第九条和第十二条第二款不符合国家“放管服”改革要求，已经市六届人大常委会第二十六次会议决定暂时停止适用。建议对上述条款作相应修改。</w:delText>
        </w:r>
      </w:del>
    </w:p>
    <w:p>
      <w:pPr>
        <w:pStyle w:val="2"/>
        <w:overflowPunct w:val="0"/>
        <w:spacing w:beforeLines="0" w:afterLines="0" w:line="590" w:lineRule="exact"/>
        <w:ind w:right="-58" w:firstLine="632" w:firstLineChars="200"/>
        <w:rPr>
          <w:del w:id="1257" w:author="谢浩然" w:date="2019-07-10T19:50:22Z"/>
          <w:rFonts w:hint="eastAsia" w:ascii="宋体" w:hAnsi="宋体" w:eastAsia="仿宋_GB2312"/>
          <w:sz w:val="32"/>
          <w:szCs w:val="32"/>
          <w:rPrChange w:id="1258" w:author="卢颖东" w:date="2019-05-07T10:29:00Z">
            <w:rPr>
              <w:del w:id="1259" w:author="谢浩然" w:date="2019-07-10T19:50:22Z"/>
              <w:rFonts w:hint="eastAsia" w:ascii="仿宋_GB2312" w:eastAsia="仿宋_GB2312"/>
              <w:sz w:val="32"/>
              <w:szCs w:val="32"/>
            </w:rPr>
          </w:rPrChange>
        </w:rPr>
        <w:pPrChange w:id="1256" w:author="谢浩然" w:date="2019-07-10T19:50:23Z">
          <w:pPr>
            <w:spacing w:line="560" w:lineRule="exact"/>
            <w:ind w:right="-58" w:firstLine="632" w:firstLineChars="200"/>
          </w:pPr>
        </w:pPrChange>
      </w:pPr>
      <w:del w:id="1260" w:author="谢浩然" w:date="2019-07-10T19:50:22Z">
        <w:r>
          <w:rPr>
            <w:rFonts w:hint="eastAsia" w:ascii="宋体" w:hAnsi="宋体" w:eastAsia="仿宋_GB2312"/>
            <w:sz w:val="32"/>
            <w:szCs w:val="32"/>
            <w:rPrChange w:id="1261" w:author="卢颖东" w:date="2019-05-07T10:29:00Z">
              <w:rPr>
                <w:rFonts w:hint="eastAsia" w:ascii="仿宋_GB2312" w:eastAsia="仿宋_GB2312"/>
                <w:sz w:val="32"/>
                <w:szCs w:val="32"/>
              </w:rPr>
            </w:rPrChange>
          </w:rPr>
          <w:delText>第四十条第一款关于建设单位未编制环境影响评价文件或者评价文件未经审批，擅自开工建设的，由环境保护部门责令停止建设，并根据实际情况可以选择采取按照总投资额百分之一以上百分之五以下罚款或者五万元以上一百万元以下罚款的规定，与环境影响评价法按照总投资额比例予以罚款的规定不一致。经研究，随着审批制度改革的推进、营商环境不断优化、生态保护意识提升，在深圳投资额越大的建设项目规范化管理程度越高。目前监管执法查处的重点是大量存在的黑电镀、地下加工窝点等“散乱污”企业，投资额一般不超过一百万元，不仅没有审批手续而且污染物未经处理随意排放。对这类企业如果按照总投资额比例百分之五顶格处罚罚款也只有五万元。据统计，目前适用总投资额比例方式进行处罚的光明、</w:delText>
        </w:r>
      </w:del>
      <w:del w:id="1263" w:author="谢浩然" w:date="2019-07-10T19:50:22Z">
        <w:r>
          <w:rPr>
            <w:rFonts w:hint="eastAsia" w:ascii="宋体" w:hAnsi="宋体" w:eastAsia="仿宋_GB2312"/>
            <w:sz w:val="32"/>
            <w:szCs w:val="32"/>
            <w:highlight w:val="none"/>
            <w:rPrChange w:id="1264" w:author="卢颖东" w:date="2019-05-07T10:29:00Z">
              <w:rPr>
                <w:rFonts w:hint="eastAsia" w:ascii="仿宋_GB2312" w:eastAsia="仿宋_GB2312"/>
                <w:sz w:val="32"/>
                <w:szCs w:val="32"/>
                <w:highlight w:val="none"/>
              </w:rPr>
            </w:rPrChange>
          </w:rPr>
          <w:delText>坪山两区</w:delText>
        </w:r>
      </w:del>
      <w:del w:id="1266" w:author="谢浩然" w:date="2019-07-10T19:50:22Z">
        <w:r>
          <w:rPr>
            <w:rFonts w:hint="eastAsia" w:ascii="宋体" w:hAnsi="宋体" w:eastAsia="仿宋_GB2312"/>
            <w:sz w:val="32"/>
            <w:szCs w:val="32"/>
            <w:rPrChange w:id="1267" w:author="卢颖东" w:date="2019-05-07T10:29:00Z">
              <w:rPr>
                <w:rFonts w:hint="eastAsia" w:ascii="仿宋_GB2312" w:eastAsia="仿宋_GB2312"/>
                <w:sz w:val="32"/>
                <w:szCs w:val="32"/>
              </w:rPr>
            </w:rPrChange>
          </w:rPr>
          <w:delText>近两年来平均每宗案件罚款金额仅为3.9万元，惩戒效果远低于同时期市级以及其他区级环保部门对同类案件按照五万以上一百万以下罚款的方式收缴的罚款平均数额，导致这类企业即使被关停也很容易死灰复燃，异址重新建设生产，违法成本较低。建议根据深圳的实际情况对上位法的规定作适当变通，对属于应当编制环境影响报告表的建设项目，处五万元以上二十万元以下罚款，对属于应当编制环境影响报告书的建设项目，处二十万元以上一百万元以下罚款。</w:delText>
        </w:r>
      </w:del>
    </w:p>
    <w:p>
      <w:pPr>
        <w:pStyle w:val="2"/>
        <w:overflowPunct w:val="0"/>
        <w:spacing w:beforeLines="0" w:afterLines="0" w:line="590" w:lineRule="exact"/>
        <w:ind w:right="-58" w:firstLine="632" w:firstLineChars="200"/>
        <w:rPr>
          <w:del w:id="1270" w:author="谢浩然" w:date="2019-07-10T19:50:22Z"/>
          <w:rFonts w:hint="eastAsia" w:ascii="宋体" w:hAnsi="宋体" w:eastAsia="楷体_GB2312"/>
          <w:sz w:val="32"/>
          <w:szCs w:val="32"/>
          <w:rPrChange w:id="1271" w:author="卢颖东" w:date="2019-05-07T10:29:00Z">
            <w:rPr>
              <w:del w:id="1272" w:author="谢浩然" w:date="2019-07-10T19:50:22Z"/>
              <w:rFonts w:hint="eastAsia" w:ascii="楷体_GB2312" w:eastAsia="楷体_GB2312"/>
              <w:sz w:val="32"/>
              <w:szCs w:val="32"/>
            </w:rPr>
          </w:rPrChange>
        </w:rPr>
        <w:pPrChange w:id="1269" w:author="谢浩然" w:date="2019-07-10T19:50:23Z">
          <w:pPr>
            <w:spacing w:line="560" w:lineRule="exact"/>
            <w:ind w:right="-58" w:firstLine="632" w:firstLineChars="200"/>
          </w:pPr>
        </w:pPrChange>
      </w:pPr>
      <w:del w:id="1273" w:author="谢浩然" w:date="2019-07-10T19:50:22Z">
        <w:r>
          <w:rPr>
            <w:rFonts w:hint="eastAsia" w:ascii="宋体" w:hAnsi="宋体" w:eastAsia="楷体_GB2312"/>
            <w:sz w:val="32"/>
            <w:szCs w:val="32"/>
            <w:rPrChange w:id="1274" w:author="卢颖东" w:date="2019-05-07T10:29:00Z">
              <w:rPr>
                <w:rFonts w:hint="eastAsia" w:ascii="楷体_GB2312" w:eastAsia="楷体_GB2312"/>
                <w:sz w:val="32"/>
                <w:szCs w:val="32"/>
              </w:rPr>
            </w:rPrChange>
          </w:rPr>
          <w:delText>（四）关于《深圳经济特区机动车排气污染防治条例》</w:delText>
        </w:r>
      </w:del>
    </w:p>
    <w:p>
      <w:pPr>
        <w:pStyle w:val="2"/>
        <w:overflowPunct w:val="0"/>
        <w:spacing w:beforeLines="0" w:afterLines="0" w:line="590" w:lineRule="exact"/>
        <w:ind w:right="-58" w:firstLine="632" w:firstLineChars="200"/>
        <w:rPr>
          <w:del w:id="1277" w:author="谢浩然" w:date="2019-07-10T19:50:22Z"/>
          <w:rFonts w:hint="eastAsia" w:ascii="宋体" w:hAnsi="宋体" w:eastAsia="仿宋_GB2312"/>
          <w:sz w:val="32"/>
          <w:szCs w:val="32"/>
          <w:rPrChange w:id="1278" w:author="卢颖东" w:date="2019-05-07T10:29:00Z">
            <w:rPr>
              <w:del w:id="1279" w:author="谢浩然" w:date="2019-07-10T19:50:22Z"/>
              <w:rFonts w:hint="eastAsia" w:ascii="仿宋_GB2312" w:eastAsia="仿宋_GB2312"/>
              <w:sz w:val="32"/>
              <w:szCs w:val="32"/>
            </w:rPr>
          </w:rPrChange>
        </w:rPr>
        <w:pPrChange w:id="1276" w:author="谢浩然" w:date="2019-07-10T19:50:23Z">
          <w:pPr>
            <w:spacing w:line="560" w:lineRule="exact"/>
            <w:ind w:right="-58" w:firstLine="632" w:firstLineChars="200"/>
          </w:pPr>
        </w:pPrChange>
      </w:pPr>
      <w:del w:id="1280" w:author="谢浩然" w:date="2019-07-10T19:50:22Z">
        <w:r>
          <w:rPr>
            <w:rFonts w:hint="eastAsia" w:ascii="宋体" w:hAnsi="宋体" w:eastAsia="仿宋_GB2312"/>
            <w:sz w:val="32"/>
            <w:szCs w:val="32"/>
            <w:rPrChange w:id="1281" w:author="卢颖东" w:date="2019-05-07T10:29:00Z">
              <w:rPr>
                <w:rFonts w:hint="eastAsia" w:ascii="仿宋_GB2312" w:eastAsia="仿宋_GB2312"/>
                <w:sz w:val="32"/>
                <w:szCs w:val="32"/>
              </w:rPr>
            </w:rPrChange>
          </w:rPr>
          <w:delText>该条例第十二条、第十六条关于从事机动车排气污染防治维修业务的企业的资质要求，已被《国务院关于取消一批行政许可等事项的决定》（国发〔2018〕28号）所取消；第二十八条、第三十七条关于处罚幅度的规定，与大气污染防治法的规定不一致。建议对上述条款予以修改。</w:delText>
        </w:r>
      </w:del>
    </w:p>
    <w:p>
      <w:pPr>
        <w:pStyle w:val="2"/>
        <w:overflowPunct w:val="0"/>
        <w:spacing w:beforeLines="0" w:afterLines="0" w:line="590" w:lineRule="exact"/>
        <w:ind w:right="-58" w:firstLine="632" w:firstLineChars="200"/>
        <w:rPr>
          <w:del w:id="1284" w:author="谢浩然" w:date="2019-07-10T19:50:22Z"/>
          <w:rFonts w:hint="eastAsia" w:ascii="宋体" w:hAnsi="宋体" w:eastAsia="楷体_GB2312"/>
          <w:sz w:val="32"/>
          <w:szCs w:val="32"/>
          <w:rPrChange w:id="1285" w:author="卢颖东" w:date="2019-05-07T10:29:00Z">
            <w:rPr>
              <w:del w:id="1286" w:author="谢浩然" w:date="2019-07-10T19:50:22Z"/>
              <w:rFonts w:hint="eastAsia" w:ascii="楷体_GB2312" w:eastAsia="楷体_GB2312"/>
              <w:sz w:val="32"/>
              <w:szCs w:val="32"/>
            </w:rPr>
          </w:rPrChange>
        </w:rPr>
        <w:pPrChange w:id="1283" w:author="谢浩然" w:date="2019-07-10T19:50:23Z">
          <w:pPr>
            <w:spacing w:line="560" w:lineRule="exact"/>
            <w:ind w:right="-58" w:firstLine="632" w:firstLineChars="200"/>
          </w:pPr>
        </w:pPrChange>
      </w:pPr>
      <w:del w:id="1287" w:author="谢浩然" w:date="2019-07-10T19:50:22Z">
        <w:r>
          <w:rPr>
            <w:rFonts w:hint="eastAsia" w:ascii="宋体" w:hAnsi="宋体" w:eastAsia="楷体_GB2312"/>
            <w:sz w:val="32"/>
            <w:szCs w:val="32"/>
            <w:rPrChange w:id="1288" w:author="卢颖东" w:date="2019-05-07T10:29:00Z">
              <w:rPr>
                <w:rFonts w:hint="eastAsia" w:ascii="楷体_GB2312" w:eastAsia="楷体_GB2312"/>
                <w:sz w:val="32"/>
                <w:szCs w:val="32"/>
              </w:rPr>
            </w:rPrChange>
          </w:rPr>
          <w:delText>（五）关于《深圳经济特区饮用水源保护条例》</w:delText>
        </w:r>
      </w:del>
    </w:p>
    <w:p>
      <w:pPr>
        <w:pStyle w:val="2"/>
        <w:overflowPunct w:val="0"/>
        <w:spacing w:beforeLines="0" w:afterLines="0" w:line="590" w:lineRule="exact"/>
        <w:ind w:right="-58" w:firstLine="632" w:firstLineChars="200"/>
        <w:rPr>
          <w:del w:id="1291" w:author="谢浩然" w:date="2019-07-10T19:50:22Z"/>
          <w:rFonts w:hint="eastAsia" w:ascii="宋体" w:hAnsi="宋体" w:eastAsia="仿宋_GB2312"/>
          <w:sz w:val="32"/>
          <w:szCs w:val="32"/>
          <w:rPrChange w:id="1292" w:author="卢颖东" w:date="2019-05-07T10:29:00Z">
            <w:rPr>
              <w:del w:id="1293" w:author="谢浩然" w:date="2019-07-10T19:50:22Z"/>
              <w:rFonts w:hint="eastAsia" w:ascii="仿宋_GB2312" w:eastAsia="仿宋_GB2312"/>
              <w:sz w:val="32"/>
              <w:szCs w:val="32"/>
            </w:rPr>
          </w:rPrChange>
        </w:rPr>
        <w:pPrChange w:id="1290" w:author="谢浩然" w:date="2019-07-10T19:50:23Z">
          <w:pPr>
            <w:spacing w:line="560" w:lineRule="exact"/>
            <w:ind w:right="-58" w:firstLine="632" w:firstLineChars="200"/>
          </w:pPr>
        </w:pPrChange>
      </w:pPr>
      <w:del w:id="1294" w:author="谢浩然" w:date="2019-07-10T19:50:22Z">
        <w:r>
          <w:rPr>
            <w:rFonts w:hint="eastAsia" w:ascii="宋体" w:hAnsi="宋体" w:eastAsia="仿宋_GB2312"/>
            <w:sz w:val="32"/>
            <w:szCs w:val="32"/>
            <w:rPrChange w:id="1295" w:author="卢颖东" w:date="2019-05-07T10:29:00Z">
              <w:rPr>
                <w:rFonts w:hint="eastAsia" w:ascii="仿宋_GB2312" w:eastAsia="仿宋_GB2312"/>
                <w:sz w:val="32"/>
                <w:szCs w:val="32"/>
              </w:rPr>
            </w:rPrChange>
          </w:rPr>
          <w:delText>该条例第三条第一款关于划定饮用水源保护区的规定，第十三条、第十四条、第十五条关于饮用水源保护区的禁止性规定，第十七条关于处理饮用水源保护区内既有项目的规定，第二十二条有关饮用水源保护区内排污的规定，第二十九条、第三十条、第三十二条、第三十四条有关处罚的规定，与水污染防治法、国务院建设项目环境保护管理条例等上位法的有关规定不一致，建议作相应修改。第二十条关于建设项目审批应当以污染防治设施为强制前置条件的规定，以及第二十四条关于建设项目验收和投入使用应当以水土保持措施作为强制前置条件的规定不符合国家“放管服”改革的要求，建议删除。</w:delText>
        </w:r>
      </w:del>
    </w:p>
    <w:p>
      <w:pPr>
        <w:pStyle w:val="2"/>
        <w:overflowPunct w:val="0"/>
        <w:spacing w:beforeLines="0" w:afterLines="0" w:line="590" w:lineRule="exact"/>
        <w:ind w:right="-58" w:firstLine="632" w:firstLineChars="200"/>
        <w:rPr>
          <w:del w:id="1298" w:author="谢浩然" w:date="2019-07-10T19:50:22Z"/>
          <w:rFonts w:hint="eastAsia" w:ascii="宋体" w:hAnsi="宋体" w:eastAsia="楷体_GB2312"/>
          <w:sz w:val="32"/>
          <w:szCs w:val="32"/>
          <w:rPrChange w:id="1299" w:author="卢颖东" w:date="2019-05-07T10:29:00Z">
            <w:rPr>
              <w:del w:id="1300" w:author="谢浩然" w:date="2019-07-10T19:50:22Z"/>
              <w:rFonts w:hint="eastAsia" w:ascii="楷体_GB2312" w:eastAsia="楷体_GB2312"/>
              <w:sz w:val="32"/>
              <w:szCs w:val="32"/>
            </w:rPr>
          </w:rPrChange>
        </w:rPr>
        <w:pPrChange w:id="1297" w:author="谢浩然" w:date="2019-07-10T19:50:23Z">
          <w:pPr>
            <w:spacing w:line="560" w:lineRule="exact"/>
            <w:ind w:right="-58" w:firstLine="632" w:firstLineChars="200"/>
          </w:pPr>
        </w:pPrChange>
      </w:pPr>
      <w:del w:id="1301" w:author="谢浩然" w:date="2019-07-10T19:50:22Z">
        <w:r>
          <w:rPr>
            <w:rFonts w:hint="eastAsia" w:ascii="宋体" w:hAnsi="宋体" w:eastAsia="楷体_GB2312"/>
            <w:sz w:val="32"/>
            <w:szCs w:val="32"/>
            <w:rPrChange w:id="1302" w:author="卢颖东" w:date="2019-05-07T10:29:00Z">
              <w:rPr>
                <w:rFonts w:hint="eastAsia" w:ascii="楷体_GB2312" w:eastAsia="楷体_GB2312"/>
                <w:sz w:val="32"/>
                <w:szCs w:val="32"/>
              </w:rPr>
            </w:rPrChange>
          </w:rPr>
          <w:delText>（六）关于《大亚湾核电厂周围限制区安全保障与环境管理条例》</w:delText>
        </w:r>
      </w:del>
    </w:p>
    <w:p>
      <w:pPr>
        <w:pStyle w:val="2"/>
        <w:overflowPunct w:val="0"/>
        <w:spacing w:beforeLines="0" w:afterLines="0" w:line="590" w:lineRule="exact"/>
        <w:ind w:right="-58" w:firstLine="632" w:firstLineChars="200"/>
        <w:rPr>
          <w:del w:id="1305" w:author="谢浩然" w:date="2019-07-10T19:50:22Z"/>
          <w:rFonts w:ascii="宋体" w:hAnsi="宋体" w:eastAsia="仿宋_GB2312"/>
          <w:sz w:val="32"/>
          <w:szCs w:val="32"/>
          <w:rPrChange w:id="1306" w:author="卢颖东" w:date="2019-05-07T10:29:00Z">
            <w:rPr>
              <w:del w:id="1307" w:author="谢浩然" w:date="2019-07-10T19:50:22Z"/>
              <w:rFonts w:ascii="仿宋_GB2312" w:eastAsia="仿宋_GB2312"/>
              <w:sz w:val="32"/>
              <w:szCs w:val="32"/>
            </w:rPr>
          </w:rPrChange>
        </w:rPr>
        <w:pPrChange w:id="1304" w:author="谢浩然" w:date="2019-07-10T19:50:23Z">
          <w:pPr>
            <w:spacing w:line="560" w:lineRule="exact"/>
            <w:ind w:right="-58" w:firstLine="632" w:firstLineChars="200"/>
          </w:pPr>
        </w:pPrChange>
      </w:pPr>
      <w:del w:id="1308" w:author="谢浩然" w:date="2019-07-10T19:50:22Z">
        <w:r>
          <w:rPr>
            <w:rFonts w:hint="eastAsia" w:ascii="宋体" w:hAnsi="宋体" w:eastAsia="仿宋_GB2312"/>
            <w:sz w:val="32"/>
            <w:szCs w:val="32"/>
            <w:rPrChange w:id="1309" w:author="卢颖东" w:date="2019-05-07T10:29:00Z">
              <w:rPr>
                <w:rFonts w:hint="eastAsia" w:ascii="仿宋_GB2312" w:eastAsia="仿宋_GB2312"/>
                <w:sz w:val="32"/>
                <w:szCs w:val="32"/>
              </w:rPr>
            </w:rPrChange>
          </w:rPr>
          <w:delText>该条例第十五条关于限制区内禁止设立项目的规定，第二十一条有关处罚幅度的规定与核安全法不一致，第二十二条比较核安全法相同性质相近情节的行为处罚额度明显畸轻，建议作相应修改。</w:delText>
        </w:r>
      </w:del>
    </w:p>
    <w:p>
      <w:pPr>
        <w:pStyle w:val="2"/>
        <w:overflowPunct w:val="0"/>
        <w:spacing w:beforeLines="0" w:afterLines="0" w:line="590" w:lineRule="exact"/>
        <w:ind w:right="-58" w:firstLine="632" w:firstLineChars="200"/>
        <w:rPr>
          <w:del w:id="1312" w:author="谢浩然" w:date="2019-07-10T19:50:22Z"/>
          <w:rFonts w:hint="eastAsia" w:ascii="宋体" w:hAnsi="宋体" w:eastAsia="楷体_GB2312"/>
          <w:sz w:val="32"/>
          <w:szCs w:val="32"/>
          <w:rPrChange w:id="1313" w:author="卢颖东" w:date="2019-05-07T10:29:00Z">
            <w:rPr>
              <w:del w:id="1314" w:author="谢浩然" w:date="2019-07-10T19:50:22Z"/>
              <w:rFonts w:hint="eastAsia" w:ascii="楷体_GB2312" w:eastAsia="楷体_GB2312"/>
              <w:sz w:val="32"/>
              <w:szCs w:val="32"/>
            </w:rPr>
          </w:rPrChange>
        </w:rPr>
        <w:pPrChange w:id="1311" w:author="谢浩然" w:date="2019-07-10T19:50:23Z">
          <w:pPr>
            <w:spacing w:line="560" w:lineRule="exact"/>
            <w:ind w:right="-58" w:firstLine="632" w:firstLineChars="200"/>
          </w:pPr>
        </w:pPrChange>
      </w:pPr>
      <w:del w:id="1315" w:author="谢浩然" w:date="2019-07-10T19:50:22Z">
        <w:r>
          <w:rPr>
            <w:rFonts w:hint="eastAsia" w:ascii="宋体" w:hAnsi="宋体" w:eastAsia="楷体_GB2312"/>
            <w:sz w:val="32"/>
            <w:szCs w:val="32"/>
            <w:rPrChange w:id="1316" w:author="卢颖东" w:date="2019-05-07T10:29:00Z">
              <w:rPr>
                <w:rFonts w:hint="eastAsia" w:ascii="楷体_GB2312" w:eastAsia="楷体_GB2312"/>
                <w:sz w:val="32"/>
                <w:szCs w:val="32"/>
              </w:rPr>
            </w:rPrChange>
          </w:rPr>
          <w:delText>（七）关于《深圳经济特区海域污染防治条例》</w:delText>
        </w:r>
      </w:del>
    </w:p>
    <w:p>
      <w:pPr>
        <w:pStyle w:val="2"/>
        <w:overflowPunct w:val="0"/>
        <w:spacing w:beforeLines="0" w:afterLines="0" w:line="590" w:lineRule="exact"/>
        <w:ind w:right="-58" w:firstLine="632" w:firstLineChars="200"/>
        <w:rPr>
          <w:del w:id="1319" w:author="谢浩然" w:date="2019-07-10T19:50:22Z"/>
          <w:rFonts w:ascii="宋体" w:hAnsi="宋体" w:eastAsia="仿宋_GB2312"/>
          <w:sz w:val="32"/>
          <w:szCs w:val="32"/>
          <w:rPrChange w:id="1320" w:author="卢颖东" w:date="2019-05-07T10:29:00Z">
            <w:rPr>
              <w:del w:id="1321" w:author="谢浩然" w:date="2019-07-10T19:50:22Z"/>
              <w:rFonts w:ascii="仿宋_GB2312" w:eastAsia="仿宋_GB2312"/>
              <w:sz w:val="32"/>
              <w:szCs w:val="32"/>
            </w:rPr>
          </w:rPrChange>
        </w:rPr>
        <w:pPrChange w:id="1318" w:author="谢浩然" w:date="2019-07-10T19:50:23Z">
          <w:pPr>
            <w:spacing w:line="560" w:lineRule="exact"/>
            <w:ind w:right="-58" w:firstLine="632" w:firstLineChars="200"/>
          </w:pPr>
        </w:pPrChange>
      </w:pPr>
      <w:del w:id="1322" w:author="谢浩然" w:date="2019-07-10T19:50:22Z">
        <w:r>
          <w:rPr>
            <w:rFonts w:hint="eastAsia" w:ascii="宋体" w:hAnsi="宋体" w:eastAsia="仿宋_GB2312"/>
            <w:sz w:val="32"/>
            <w:szCs w:val="32"/>
            <w:rPrChange w:id="1323" w:author="卢颖东" w:date="2019-05-07T10:29:00Z">
              <w:rPr>
                <w:rFonts w:hint="eastAsia" w:ascii="仿宋_GB2312" w:eastAsia="仿宋_GB2312"/>
                <w:sz w:val="32"/>
                <w:szCs w:val="32"/>
              </w:rPr>
            </w:rPrChange>
          </w:rPr>
          <w:delText>该条例第十一条关于接收处理船舶污染物单位的资质要求的规定，第十三条关于从事船舶加油作业单位所需许可证的规定，第十九条第一款关于打捞沉船的单位在作业前应当制定防治污染方案</w:delText>
        </w:r>
      </w:del>
      <w:del w:id="1325" w:author="谢浩然" w:date="2019-07-10T19:50:22Z">
        <w:r>
          <w:rPr>
            <w:rFonts w:hint="eastAsia" w:ascii="宋体" w:hAnsi="宋体" w:eastAsia="仿宋_GB2312"/>
            <w:iCs/>
            <w:sz w:val="32"/>
            <w:szCs w:val="32"/>
            <w:rPrChange w:id="1326" w:author="卢颖东" w:date="2019-05-07T10:29:00Z">
              <w:rPr>
                <w:rFonts w:hint="eastAsia" w:ascii="仿宋_GB2312" w:eastAsia="仿宋_GB2312"/>
                <w:iCs/>
                <w:sz w:val="32"/>
                <w:szCs w:val="32"/>
              </w:rPr>
            </w:rPrChange>
          </w:rPr>
          <w:delText>报海事部门审核的规定，以及第二十八条有关限期治理的规定</w:delText>
        </w:r>
      </w:del>
      <w:del w:id="1328" w:author="谢浩然" w:date="2019-07-10T19:50:22Z">
        <w:r>
          <w:rPr>
            <w:rFonts w:hint="eastAsia" w:ascii="宋体" w:hAnsi="宋体" w:eastAsia="仿宋_GB2312"/>
            <w:sz w:val="32"/>
            <w:szCs w:val="32"/>
            <w:rPrChange w:id="1329" w:author="卢颖东" w:date="2019-05-07T10:29:00Z">
              <w:rPr>
                <w:rFonts w:hint="eastAsia" w:ascii="仿宋_GB2312" w:eastAsia="仿宋_GB2312"/>
                <w:sz w:val="32"/>
                <w:szCs w:val="32"/>
              </w:rPr>
            </w:rPrChange>
          </w:rPr>
          <w:delText>与国家“放管服”改革的要求不符；第十七条关于禁止船舶装卸作业的规定，第二十条关于需要编制的环境影响评价文件的规定，第二十一条关于严格控制填海工程的规定，第二十三条关于禁止新设排污口的区域范围的规定，第三十六条关于防污应急反应计划报批的规定，第四十一条关于适用消油剂的行政许可的规定，第二十八条、第四十二条、第四十三条、第四十四条、第四十七条、第四十八条关于处罚种类和幅度的规定，以及第五十</w:delText>
        </w:r>
      </w:del>
      <w:del w:id="1331" w:author="谢浩然" w:date="2019-07-10T19:50:22Z">
        <w:r>
          <w:rPr>
            <w:rFonts w:hint="eastAsia" w:ascii="宋体" w:hAnsi="宋体" w:eastAsia="仿宋_GB2312" w:cs="仿宋_GB2312"/>
            <w:sz w:val="32"/>
            <w:szCs w:val="32"/>
            <w:rPrChange w:id="1332" w:author="卢颖东" w:date="2019-05-07T10:29:00Z">
              <w:rPr>
                <w:rFonts w:hint="eastAsia" w:ascii="仿宋_GB2312" w:hAnsi="仿宋_GB2312" w:eastAsia="仿宋_GB2312" w:cs="仿宋_GB2312"/>
                <w:sz w:val="32"/>
                <w:szCs w:val="32"/>
              </w:rPr>
            </w:rPrChange>
          </w:rPr>
          <w:delText>四条有关</w:delText>
        </w:r>
      </w:del>
      <w:del w:id="1334" w:author="谢浩然" w:date="2019-07-10T19:50:22Z">
        <w:r>
          <w:rPr>
            <w:rFonts w:hint="eastAsia" w:ascii="宋体" w:hAnsi="宋体" w:eastAsia="仿宋_GB2312" w:cs="仿宋_GB2312"/>
            <w:bCs/>
            <w:spacing w:val="-2"/>
            <w:kern w:val="0"/>
            <w:sz w:val="32"/>
            <w:szCs w:val="32"/>
            <w:rPrChange w:id="1335" w:author="卢颖东" w:date="2019-05-07T10:29:00Z">
              <w:rPr>
                <w:rFonts w:hint="eastAsia" w:ascii="仿宋_GB2312" w:hAnsi="仿宋_GB2312" w:eastAsia="仿宋_GB2312" w:cs="仿宋_GB2312"/>
                <w:bCs/>
                <w:spacing w:val="-2"/>
                <w:kern w:val="0"/>
                <w:sz w:val="32"/>
                <w:szCs w:val="32"/>
              </w:rPr>
            </w:rPrChange>
          </w:rPr>
          <w:delText>船舶污染物的定义</w:delText>
        </w:r>
      </w:del>
      <w:del w:id="1337" w:author="谢浩然" w:date="2019-07-10T19:50:22Z">
        <w:r>
          <w:rPr>
            <w:rFonts w:hint="eastAsia" w:ascii="宋体" w:hAnsi="宋体" w:eastAsia="仿宋_GB2312" w:cs="仿宋_GB2312"/>
            <w:sz w:val="32"/>
            <w:szCs w:val="32"/>
            <w:rPrChange w:id="1338" w:author="卢颖东" w:date="2019-05-07T10:29:00Z">
              <w:rPr>
                <w:rFonts w:hint="eastAsia" w:ascii="仿宋_GB2312" w:hAnsi="仿宋_GB2312" w:eastAsia="仿宋_GB2312" w:cs="仿宋_GB2312"/>
                <w:sz w:val="32"/>
                <w:szCs w:val="32"/>
              </w:rPr>
            </w:rPrChange>
          </w:rPr>
          <w:delText>与海洋环境保护法、国务院海洋倾废管理条例、国务院防</w:delText>
        </w:r>
      </w:del>
      <w:del w:id="1340" w:author="谢浩然" w:date="2019-07-10T19:50:22Z">
        <w:r>
          <w:rPr>
            <w:rFonts w:hint="eastAsia" w:ascii="宋体" w:hAnsi="宋体" w:eastAsia="仿宋_GB2312"/>
            <w:sz w:val="32"/>
            <w:szCs w:val="32"/>
            <w:rPrChange w:id="1341" w:author="卢颖东" w:date="2019-05-07T10:29:00Z">
              <w:rPr>
                <w:rFonts w:hint="eastAsia" w:ascii="仿宋_GB2312" w:eastAsia="仿宋_GB2312"/>
                <w:sz w:val="32"/>
                <w:szCs w:val="32"/>
              </w:rPr>
            </w:rPrChange>
          </w:rPr>
          <w:delText>治船舶污染海洋环境管理条例等上位法的有关规定不一致。建议对上述条款作相应修改。</w:delText>
        </w:r>
      </w:del>
    </w:p>
    <w:p>
      <w:pPr>
        <w:pStyle w:val="2"/>
        <w:overflowPunct w:val="0"/>
        <w:spacing w:beforeLines="0" w:afterLines="0" w:line="590" w:lineRule="exact"/>
        <w:ind w:right="-58" w:firstLine="632" w:firstLineChars="200"/>
        <w:rPr>
          <w:del w:id="1344" w:author="谢浩然" w:date="2019-07-10T19:50:22Z"/>
          <w:rFonts w:hint="eastAsia" w:ascii="宋体" w:hAnsi="宋体" w:eastAsia="楷体_GB2312"/>
          <w:sz w:val="32"/>
          <w:szCs w:val="32"/>
          <w:rPrChange w:id="1345" w:author="卢颖东" w:date="2019-05-07T10:29:00Z">
            <w:rPr>
              <w:del w:id="1346" w:author="谢浩然" w:date="2019-07-10T19:50:22Z"/>
              <w:rFonts w:hint="eastAsia" w:ascii="楷体_GB2312" w:eastAsia="楷体_GB2312"/>
              <w:sz w:val="32"/>
              <w:szCs w:val="32"/>
            </w:rPr>
          </w:rPrChange>
        </w:rPr>
        <w:pPrChange w:id="1343" w:author="谢浩然" w:date="2019-07-10T19:50:23Z">
          <w:pPr>
            <w:spacing w:line="560" w:lineRule="exact"/>
            <w:ind w:right="-58" w:firstLine="632" w:firstLineChars="200"/>
          </w:pPr>
        </w:pPrChange>
      </w:pPr>
      <w:del w:id="1347" w:author="谢浩然" w:date="2019-07-10T19:50:22Z">
        <w:r>
          <w:rPr>
            <w:rFonts w:hint="eastAsia" w:ascii="宋体" w:hAnsi="宋体" w:eastAsia="楷体_GB2312"/>
            <w:sz w:val="32"/>
            <w:szCs w:val="32"/>
            <w:rPrChange w:id="1348" w:author="卢颖东" w:date="2019-05-07T10:29:00Z">
              <w:rPr>
                <w:rFonts w:hint="eastAsia" w:ascii="楷体_GB2312" w:eastAsia="楷体_GB2312"/>
                <w:sz w:val="32"/>
                <w:szCs w:val="32"/>
              </w:rPr>
            </w:rPrChange>
          </w:rPr>
          <w:delText>（八）关于《深圳经济特区水资源管理条例》</w:delText>
        </w:r>
      </w:del>
    </w:p>
    <w:p>
      <w:pPr>
        <w:pStyle w:val="2"/>
        <w:overflowPunct w:val="0"/>
        <w:spacing w:beforeLines="0" w:afterLines="0" w:line="590" w:lineRule="exact"/>
        <w:ind w:right="-58" w:firstLine="632" w:firstLineChars="200"/>
        <w:rPr>
          <w:del w:id="1351" w:author="谢浩然" w:date="2019-07-10T19:50:22Z"/>
          <w:rFonts w:ascii="宋体" w:hAnsi="宋体" w:eastAsia="仿宋_GB2312"/>
          <w:sz w:val="32"/>
          <w:szCs w:val="32"/>
          <w:rPrChange w:id="1352" w:author="卢颖东" w:date="2019-05-07T10:29:00Z">
            <w:rPr>
              <w:del w:id="1353" w:author="谢浩然" w:date="2019-07-10T19:50:22Z"/>
              <w:rFonts w:ascii="仿宋_GB2312" w:eastAsia="仿宋_GB2312"/>
              <w:sz w:val="32"/>
              <w:szCs w:val="32"/>
            </w:rPr>
          </w:rPrChange>
        </w:rPr>
        <w:pPrChange w:id="1350" w:author="谢浩然" w:date="2019-07-10T19:50:23Z">
          <w:pPr>
            <w:spacing w:line="560" w:lineRule="exact"/>
            <w:ind w:right="-58" w:firstLine="632" w:firstLineChars="200"/>
          </w:pPr>
        </w:pPrChange>
      </w:pPr>
      <w:del w:id="1354" w:author="谢浩然" w:date="2019-07-10T19:50:22Z">
        <w:r>
          <w:rPr>
            <w:rFonts w:hint="eastAsia" w:ascii="宋体" w:hAnsi="宋体" w:eastAsia="仿宋_GB2312"/>
            <w:sz w:val="32"/>
            <w:szCs w:val="32"/>
            <w:rPrChange w:id="1355" w:author="卢颖东" w:date="2019-05-07T10:29:00Z">
              <w:rPr>
                <w:rFonts w:hint="eastAsia" w:ascii="仿宋_GB2312" w:eastAsia="仿宋_GB2312"/>
                <w:sz w:val="32"/>
                <w:szCs w:val="32"/>
              </w:rPr>
            </w:rPrChange>
          </w:rPr>
          <w:delText>该条例第五条关于缴纳水资源费的规定与国务院取水许可和水资源费征收管理条例第二条的规定不一致，建议作相应修改。</w:delText>
        </w:r>
      </w:del>
    </w:p>
    <w:p>
      <w:pPr>
        <w:pStyle w:val="2"/>
        <w:overflowPunct w:val="0"/>
        <w:spacing w:beforeLines="0" w:afterLines="0" w:line="590" w:lineRule="exact"/>
        <w:ind w:right="-58" w:firstLine="632" w:firstLineChars="200"/>
        <w:rPr>
          <w:del w:id="1358" w:author="谢浩然" w:date="2019-07-10T19:50:22Z"/>
          <w:rFonts w:hint="eastAsia" w:ascii="宋体" w:hAnsi="宋体" w:eastAsia="楷体_GB2312"/>
          <w:sz w:val="32"/>
          <w:szCs w:val="32"/>
          <w:rPrChange w:id="1359" w:author="卢颖东" w:date="2019-05-07T10:29:00Z">
            <w:rPr>
              <w:del w:id="1360" w:author="谢浩然" w:date="2019-07-10T19:50:22Z"/>
              <w:rFonts w:hint="eastAsia" w:ascii="楷体_GB2312" w:eastAsia="楷体_GB2312"/>
              <w:sz w:val="32"/>
              <w:szCs w:val="32"/>
            </w:rPr>
          </w:rPrChange>
        </w:rPr>
        <w:pPrChange w:id="1357" w:author="谢浩然" w:date="2019-07-10T19:50:23Z">
          <w:pPr>
            <w:spacing w:line="560" w:lineRule="exact"/>
            <w:ind w:right="-58" w:firstLine="632" w:firstLineChars="200"/>
          </w:pPr>
        </w:pPrChange>
      </w:pPr>
      <w:del w:id="1361" w:author="谢浩然" w:date="2019-07-10T19:50:22Z">
        <w:r>
          <w:rPr>
            <w:rFonts w:hint="eastAsia" w:ascii="宋体" w:hAnsi="宋体" w:eastAsia="楷体_GB2312"/>
            <w:sz w:val="32"/>
            <w:szCs w:val="32"/>
            <w:rPrChange w:id="1362" w:author="卢颖东" w:date="2019-05-07T10:29:00Z">
              <w:rPr>
                <w:rFonts w:hint="eastAsia" w:ascii="楷体_GB2312" w:eastAsia="楷体_GB2312"/>
                <w:sz w:val="32"/>
                <w:szCs w:val="32"/>
              </w:rPr>
            </w:rPrChange>
          </w:rPr>
          <w:delText>（九）关于《深圳经济特区控制吸烟条例》</w:delText>
        </w:r>
      </w:del>
    </w:p>
    <w:p>
      <w:pPr>
        <w:pStyle w:val="2"/>
        <w:overflowPunct w:val="0"/>
        <w:spacing w:beforeLines="0" w:afterLines="0" w:line="590" w:lineRule="exact"/>
        <w:ind w:right="-58" w:firstLine="632" w:firstLineChars="200"/>
        <w:rPr>
          <w:del w:id="1365" w:author="谢浩然" w:date="2019-07-10T19:50:22Z"/>
          <w:rFonts w:ascii="宋体" w:hAnsi="宋体" w:eastAsia="仿宋_GB2312"/>
          <w:color w:val="000000"/>
          <w:sz w:val="32"/>
          <w:szCs w:val="32"/>
          <w:rPrChange w:id="1366" w:author="卢颖东" w:date="2019-05-07T10:29:00Z">
            <w:rPr>
              <w:del w:id="1367" w:author="谢浩然" w:date="2019-07-10T19:50:22Z"/>
              <w:rFonts w:ascii="仿宋_GB2312" w:eastAsia="仿宋_GB2312"/>
              <w:color w:val="000000"/>
              <w:sz w:val="32"/>
              <w:szCs w:val="32"/>
            </w:rPr>
          </w:rPrChange>
        </w:rPr>
        <w:pPrChange w:id="1364" w:author="谢浩然" w:date="2019-07-10T19:50:23Z">
          <w:pPr>
            <w:spacing w:line="560" w:lineRule="exact"/>
            <w:ind w:right="-58" w:firstLine="632" w:firstLineChars="200"/>
          </w:pPr>
        </w:pPrChange>
      </w:pPr>
      <w:del w:id="1368" w:author="谢浩然" w:date="2019-07-10T19:50:22Z">
        <w:r>
          <w:rPr>
            <w:rFonts w:hint="eastAsia" w:ascii="宋体" w:hAnsi="宋体" w:eastAsia="仿宋_GB2312"/>
            <w:sz w:val="32"/>
            <w:szCs w:val="32"/>
            <w:rPrChange w:id="1369" w:author="卢颖东" w:date="2019-05-07T10:29:00Z">
              <w:rPr>
                <w:rFonts w:hint="eastAsia" w:ascii="仿宋_GB2312" w:eastAsia="仿宋_GB2312"/>
                <w:sz w:val="32"/>
                <w:szCs w:val="32"/>
              </w:rPr>
            </w:rPrChange>
          </w:rPr>
          <w:delText>该条例第四十四条关于烟草广告的处罚规定与广告法第五十七条的规定不一致，建议作相应修改。</w:delText>
        </w:r>
      </w:del>
    </w:p>
    <w:p>
      <w:pPr>
        <w:pStyle w:val="2"/>
        <w:overflowPunct w:val="0"/>
        <w:spacing w:beforeLines="0" w:afterLines="0" w:line="590" w:lineRule="exact"/>
        <w:ind w:right="-58" w:firstLine="632" w:firstLineChars="200"/>
        <w:rPr>
          <w:del w:id="1372" w:author="谢浩然" w:date="2019-07-10T19:50:22Z"/>
          <w:rFonts w:hint="eastAsia" w:ascii="宋体" w:hAnsi="宋体" w:eastAsia="楷体_GB2312"/>
          <w:sz w:val="32"/>
          <w:szCs w:val="32"/>
          <w:rPrChange w:id="1373" w:author="卢颖东" w:date="2019-05-07T10:29:00Z">
            <w:rPr>
              <w:del w:id="1374" w:author="谢浩然" w:date="2019-07-10T19:50:22Z"/>
              <w:rFonts w:hint="eastAsia" w:ascii="楷体_GB2312" w:eastAsia="楷体_GB2312"/>
              <w:sz w:val="32"/>
              <w:szCs w:val="32"/>
            </w:rPr>
          </w:rPrChange>
        </w:rPr>
        <w:pPrChange w:id="1371" w:author="谢浩然" w:date="2019-07-10T19:50:23Z">
          <w:pPr>
            <w:spacing w:line="560" w:lineRule="exact"/>
            <w:ind w:right="-58" w:firstLine="632" w:firstLineChars="200"/>
          </w:pPr>
        </w:pPrChange>
      </w:pPr>
      <w:del w:id="1375" w:author="谢浩然" w:date="2019-07-10T19:50:22Z">
        <w:r>
          <w:rPr>
            <w:rFonts w:hint="eastAsia" w:ascii="宋体" w:hAnsi="宋体" w:eastAsia="楷体_GB2312"/>
            <w:sz w:val="32"/>
            <w:szCs w:val="32"/>
            <w:rPrChange w:id="1376" w:author="卢颖东" w:date="2019-05-07T10:29:00Z">
              <w:rPr>
                <w:rFonts w:hint="eastAsia" w:ascii="楷体_GB2312" w:eastAsia="楷体_GB2312"/>
                <w:sz w:val="32"/>
                <w:szCs w:val="32"/>
              </w:rPr>
            </w:rPrChange>
          </w:rPr>
          <w:delText>（十）关于《深圳经济特区建筑节能条例》</w:delText>
        </w:r>
      </w:del>
    </w:p>
    <w:p>
      <w:pPr>
        <w:pStyle w:val="2"/>
        <w:overflowPunct w:val="0"/>
        <w:spacing w:beforeLines="0" w:afterLines="0" w:line="590" w:lineRule="exact"/>
        <w:ind w:right="-58" w:firstLine="632" w:firstLineChars="200"/>
        <w:rPr>
          <w:del w:id="1379" w:author="谢浩然" w:date="2019-07-10T19:50:22Z"/>
          <w:rFonts w:ascii="宋体" w:hAnsi="宋体" w:eastAsia="仿宋_GB2312"/>
          <w:sz w:val="32"/>
          <w:szCs w:val="32"/>
          <w:rPrChange w:id="1380" w:author="卢颖东" w:date="2019-05-07T10:29:00Z">
            <w:rPr>
              <w:del w:id="1381" w:author="谢浩然" w:date="2019-07-10T19:50:22Z"/>
              <w:rFonts w:ascii="仿宋_GB2312" w:eastAsia="仿宋_GB2312"/>
              <w:sz w:val="32"/>
              <w:szCs w:val="32"/>
            </w:rPr>
          </w:rPrChange>
        </w:rPr>
        <w:pPrChange w:id="1378" w:author="谢浩然" w:date="2019-07-10T19:50:23Z">
          <w:pPr>
            <w:spacing w:line="560" w:lineRule="exact"/>
            <w:ind w:right="-58" w:firstLine="632" w:firstLineChars="200"/>
          </w:pPr>
        </w:pPrChange>
      </w:pPr>
      <w:del w:id="1382" w:author="谢浩然" w:date="2019-07-10T19:50:22Z">
        <w:r>
          <w:rPr>
            <w:rFonts w:hint="eastAsia" w:ascii="宋体" w:hAnsi="宋体" w:eastAsia="仿宋_GB2312"/>
            <w:sz w:val="32"/>
            <w:szCs w:val="32"/>
            <w:rPrChange w:id="1383" w:author="卢颖东" w:date="2019-05-07T10:29:00Z">
              <w:rPr>
                <w:rFonts w:hint="eastAsia" w:ascii="仿宋_GB2312" w:eastAsia="仿宋_GB2312"/>
                <w:sz w:val="32"/>
                <w:szCs w:val="32"/>
              </w:rPr>
            </w:rPrChange>
          </w:rPr>
          <w:delText>该条例第三十九条、第四十条、第四十一条、第四十三条、第四十四条、第四十五条关于处罚幅度的规定与国务院民用建筑节能条例、广东省民用建筑节能条例等上位法的有关规定表述不一致，建议作相应修改。</w:delText>
        </w:r>
      </w:del>
    </w:p>
    <w:p>
      <w:pPr>
        <w:pStyle w:val="2"/>
        <w:overflowPunct w:val="0"/>
        <w:spacing w:beforeLines="0" w:afterLines="0" w:line="590" w:lineRule="exact"/>
        <w:ind w:right="-58" w:firstLine="632" w:firstLineChars="200"/>
        <w:rPr>
          <w:del w:id="1386" w:author="谢浩然" w:date="2019-07-10T19:50:22Z"/>
          <w:rFonts w:hint="eastAsia" w:ascii="宋体" w:hAnsi="宋体" w:eastAsia="楷体_GB2312"/>
          <w:sz w:val="32"/>
          <w:szCs w:val="32"/>
          <w:rPrChange w:id="1387" w:author="卢颖东" w:date="2019-05-07T10:29:00Z">
            <w:rPr>
              <w:del w:id="1388" w:author="谢浩然" w:date="2019-07-10T19:50:22Z"/>
              <w:rFonts w:hint="eastAsia" w:ascii="楷体_GB2312" w:eastAsia="楷体_GB2312"/>
              <w:sz w:val="32"/>
              <w:szCs w:val="32"/>
            </w:rPr>
          </w:rPrChange>
        </w:rPr>
        <w:pPrChange w:id="1385" w:author="谢浩然" w:date="2019-07-10T19:50:23Z">
          <w:pPr>
            <w:spacing w:line="560" w:lineRule="exact"/>
            <w:ind w:right="-58" w:firstLine="632" w:firstLineChars="200"/>
          </w:pPr>
        </w:pPrChange>
      </w:pPr>
      <w:del w:id="1389" w:author="谢浩然" w:date="2019-07-10T19:50:22Z">
        <w:r>
          <w:rPr>
            <w:rFonts w:hint="eastAsia" w:ascii="宋体" w:hAnsi="宋体" w:eastAsia="楷体_GB2312"/>
            <w:sz w:val="32"/>
            <w:szCs w:val="32"/>
            <w:rPrChange w:id="1390" w:author="卢颖东" w:date="2019-05-07T10:29:00Z">
              <w:rPr>
                <w:rFonts w:hint="eastAsia" w:ascii="楷体_GB2312" w:eastAsia="楷体_GB2312"/>
                <w:sz w:val="32"/>
                <w:szCs w:val="32"/>
              </w:rPr>
            </w:rPrChange>
          </w:rPr>
          <w:delText>（十一）关于《深圳经济特区河道管理条例》</w:delText>
        </w:r>
      </w:del>
    </w:p>
    <w:p>
      <w:pPr>
        <w:pStyle w:val="2"/>
        <w:overflowPunct w:val="0"/>
        <w:spacing w:beforeLines="0" w:afterLines="0" w:line="590" w:lineRule="exact"/>
        <w:ind w:right="-58" w:firstLine="632" w:firstLineChars="200"/>
        <w:rPr>
          <w:del w:id="1393" w:author="谢浩然" w:date="2019-07-10T19:50:22Z"/>
          <w:rFonts w:ascii="宋体" w:hAnsi="宋体" w:eastAsia="仿宋_GB2312"/>
          <w:sz w:val="32"/>
          <w:szCs w:val="32"/>
          <w:rPrChange w:id="1394" w:author="卢颖东" w:date="2019-05-07T10:29:00Z">
            <w:rPr>
              <w:del w:id="1395" w:author="谢浩然" w:date="2019-07-10T19:50:22Z"/>
              <w:rFonts w:ascii="仿宋_GB2312" w:eastAsia="仿宋_GB2312"/>
              <w:sz w:val="32"/>
              <w:szCs w:val="32"/>
            </w:rPr>
          </w:rPrChange>
        </w:rPr>
        <w:pPrChange w:id="1392" w:author="谢浩然" w:date="2019-07-10T19:50:23Z">
          <w:pPr>
            <w:spacing w:line="560" w:lineRule="exact"/>
            <w:ind w:right="-58" w:firstLine="632" w:firstLineChars="200"/>
          </w:pPr>
        </w:pPrChange>
      </w:pPr>
      <w:del w:id="1396" w:author="谢浩然" w:date="2019-07-10T19:50:22Z">
        <w:r>
          <w:rPr>
            <w:rFonts w:hint="eastAsia" w:ascii="宋体" w:hAnsi="宋体" w:eastAsia="仿宋_GB2312"/>
            <w:sz w:val="32"/>
            <w:szCs w:val="32"/>
            <w:rPrChange w:id="1397" w:author="卢颖东" w:date="2019-05-07T10:29:00Z">
              <w:rPr>
                <w:rFonts w:hint="eastAsia" w:ascii="仿宋_GB2312" w:eastAsia="仿宋_GB2312"/>
                <w:sz w:val="32"/>
                <w:szCs w:val="32"/>
              </w:rPr>
            </w:rPrChange>
          </w:rPr>
          <w:delText>该条例第二十三条关于河道范围内禁止的行为与国务院河道管理条例第二十四条的规定不一致，建议作相应修改。</w:delText>
        </w:r>
      </w:del>
    </w:p>
    <w:p>
      <w:pPr>
        <w:pStyle w:val="2"/>
        <w:overflowPunct w:val="0"/>
        <w:spacing w:beforeLines="0" w:afterLines="0" w:line="590" w:lineRule="exact"/>
        <w:ind w:right="-58" w:firstLine="632" w:firstLineChars="200"/>
        <w:rPr>
          <w:del w:id="1400" w:author="谢浩然" w:date="2019-07-10T19:50:22Z"/>
          <w:rFonts w:hint="eastAsia" w:ascii="宋体" w:hAnsi="宋体" w:eastAsia="楷体_GB2312"/>
          <w:sz w:val="32"/>
          <w:szCs w:val="32"/>
          <w:rPrChange w:id="1401" w:author="卢颖东" w:date="2019-05-07T10:29:00Z">
            <w:rPr>
              <w:del w:id="1402" w:author="谢浩然" w:date="2019-07-10T19:50:22Z"/>
              <w:rFonts w:hint="eastAsia" w:ascii="楷体_GB2312" w:eastAsia="楷体_GB2312"/>
              <w:sz w:val="32"/>
              <w:szCs w:val="32"/>
            </w:rPr>
          </w:rPrChange>
        </w:rPr>
        <w:pPrChange w:id="1399" w:author="谢浩然" w:date="2019-07-10T19:50:23Z">
          <w:pPr>
            <w:spacing w:line="560" w:lineRule="exact"/>
            <w:ind w:right="-58" w:firstLine="632" w:firstLineChars="200"/>
          </w:pPr>
        </w:pPrChange>
      </w:pPr>
      <w:del w:id="1403" w:author="谢浩然" w:date="2019-07-10T19:50:22Z">
        <w:r>
          <w:rPr>
            <w:rFonts w:hint="eastAsia" w:ascii="宋体" w:hAnsi="宋体" w:eastAsia="楷体_GB2312"/>
            <w:sz w:val="32"/>
            <w:szCs w:val="32"/>
            <w:rPrChange w:id="1404" w:author="卢颖东" w:date="2019-05-07T10:29:00Z">
              <w:rPr>
                <w:rFonts w:hint="eastAsia" w:ascii="楷体_GB2312" w:eastAsia="楷体_GB2312"/>
                <w:sz w:val="32"/>
                <w:szCs w:val="32"/>
              </w:rPr>
            </w:rPrChange>
          </w:rPr>
          <w:delText>（十二）关于《深圳经济特区梧桐山风景名胜区条例》</w:delText>
        </w:r>
      </w:del>
    </w:p>
    <w:p>
      <w:pPr>
        <w:pStyle w:val="2"/>
        <w:overflowPunct w:val="0"/>
        <w:spacing w:beforeLines="0" w:afterLines="0" w:line="590" w:lineRule="exact"/>
        <w:ind w:right="-58" w:firstLine="632" w:firstLineChars="200"/>
        <w:rPr>
          <w:del w:id="1407" w:author="谢浩然" w:date="2019-07-10T19:50:22Z"/>
          <w:rFonts w:hint="eastAsia" w:ascii="宋体" w:hAnsi="宋体" w:eastAsia="仿宋_GB2312"/>
          <w:sz w:val="32"/>
          <w:szCs w:val="32"/>
          <w:rPrChange w:id="1408" w:author="卢颖东" w:date="2019-05-07T10:29:00Z">
            <w:rPr>
              <w:del w:id="1409" w:author="谢浩然" w:date="2019-07-10T19:50:22Z"/>
              <w:rFonts w:hint="eastAsia" w:ascii="仿宋_GB2312" w:eastAsia="仿宋_GB2312"/>
              <w:sz w:val="32"/>
              <w:szCs w:val="32"/>
            </w:rPr>
          </w:rPrChange>
        </w:rPr>
        <w:pPrChange w:id="1406" w:author="谢浩然" w:date="2019-07-10T19:50:23Z">
          <w:pPr>
            <w:spacing w:line="560" w:lineRule="exact"/>
            <w:ind w:right="-58" w:firstLine="632" w:firstLineChars="200"/>
          </w:pPr>
        </w:pPrChange>
      </w:pPr>
      <w:del w:id="1410" w:author="谢浩然" w:date="2019-07-10T19:50:22Z">
        <w:r>
          <w:rPr>
            <w:rFonts w:hint="eastAsia" w:ascii="宋体" w:hAnsi="宋体" w:eastAsia="仿宋_GB2312"/>
            <w:sz w:val="32"/>
            <w:szCs w:val="32"/>
            <w:rPrChange w:id="1411" w:author="卢颖东" w:date="2019-05-07T10:29:00Z">
              <w:rPr>
                <w:rFonts w:hint="eastAsia" w:ascii="仿宋_GB2312" w:eastAsia="仿宋_GB2312"/>
                <w:sz w:val="32"/>
                <w:szCs w:val="32"/>
              </w:rPr>
            </w:rPrChange>
          </w:rPr>
          <w:delText>该条例第八条关于禁止在风景区开发建设的建筑物、构筑物和设施的规定，以及第二十三条第一款关于处罚的规定，与国务院风景名胜区条例的规定不一致，建议作相应修改。</w:delText>
        </w:r>
      </w:del>
    </w:p>
    <w:p>
      <w:pPr>
        <w:pStyle w:val="2"/>
        <w:overflowPunct w:val="0"/>
        <w:spacing w:beforeLines="0" w:afterLines="0" w:line="590" w:lineRule="exact"/>
        <w:ind w:right="-58" w:firstLine="632" w:firstLineChars="200"/>
        <w:rPr>
          <w:del w:id="1414" w:author="谢浩然" w:date="2019-07-10T19:50:22Z"/>
          <w:rFonts w:hint="eastAsia" w:ascii="宋体" w:hAnsi="宋体" w:eastAsia="楷体_GB2312"/>
          <w:sz w:val="32"/>
          <w:szCs w:val="32"/>
          <w:rPrChange w:id="1415" w:author="卢颖东" w:date="2019-05-07T10:29:00Z">
            <w:rPr>
              <w:del w:id="1416" w:author="谢浩然" w:date="2019-07-10T19:50:22Z"/>
              <w:rFonts w:hint="eastAsia" w:ascii="楷体_GB2312" w:eastAsia="楷体_GB2312"/>
              <w:sz w:val="32"/>
              <w:szCs w:val="32"/>
            </w:rPr>
          </w:rPrChange>
        </w:rPr>
        <w:pPrChange w:id="1413" w:author="谢浩然" w:date="2019-07-10T19:50:23Z">
          <w:pPr>
            <w:spacing w:line="560" w:lineRule="exact"/>
            <w:ind w:right="-58" w:firstLine="632" w:firstLineChars="200"/>
          </w:pPr>
        </w:pPrChange>
      </w:pPr>
      <w:del w:id="1417" w:author="谢浩然" w:date="2019-07-10T19:50:22Z">
        <w:r>
          <w:rPr>
            <w:rFonts w:hint="eastAsia" w:ascii="宋体" w:hAnsi="宋体" w:eastAsia="楷体_GB2312"/>
            <w:sz w:val="32"/>
            <w:szCs w:val="32"/>
            <w:rPrChange w:id="1418" w:author="卢颖东" w:date="2019-05-07T10:29:00Z">
              <w:rPr>
                <w:rFonts w:hint="eastAsia" w:ascii="楷体_GB2312" w:eastAsia="楷体_GB2312"/>
                <w:sz w:val="32"/>
                <w:szCs w:val="32"/>
              </w:rPr>
            </w:rPrChange>
          </w:rPr>
          <w:delText>（十三）关于《深圳市生态公益林条例》</w:delText>
        </w:r>
      </w:del>
    </w:p>
    <w:p>
      <w:pPr>
        <w:pStyle w:val="2"/>
        <w:overflowPunct w:val="0"/>
        <w:spacing w:beforeLines="0" w:afterLines="0" w:line="590" w:lineRule="exact"/>
        <w:ind w:right="-58" w:firstLine="632" w:firstLineChars="200"/>
        <w:rPr>
          <w:del w:id="1421" w:author="谢浩然" w:date="2019-07-10T19:50:22Z"/>
          <w:rFonts w:hint="eastAsia" w:ascii="宋体" w:hAnsi="宋体" w:eastAsia="仿宋_GB2312"/>
          <w:sz w:val="32"/>
          <w:szCs w:val="32"/>
          <w:rPrChange w:id="1422" w:author="卢颖东" w:date="2019-05-07T10:29:00Z">
            <w:rPr>
              <w:del w:id="1423" w:author="谢浩然" w:date="2019-07-10T19:50:22Z"/>
              <w:rFonts w:hint="eastAsia" w:ascii="仿宋_GB2312" w:eastAsia="仿宋_GB2312"/>
              <w:sz w:val="32"/>
              <w:szCs w:val="32"/>
            </w:rPr>
          </w:rPrChange>
        </w:rPr>
        <w:pPrChange w:id="1420" w:author="谢浩然" w:date="2019-07-10T19:50:23Z">
          <w:pPr>
            <w:spacing w:line="560" w:lineRule="exact"/>
            <w:ind w:right="-58" w:firstLine="632" w:firstLineChars="200"/>
          </w:pPr>
        </w:pPrChange>
      </w:pPr>
      <w:del w:id="1424" w:author="谢浩然" w:date="2019-07-10T19:50:22Z">
        <w:r>
          <w:rPr>
            <w:rFonts w:hint="eastAsia" w:ascii="宋体" w:hAnsi="宋体" w:eastAsia="仿宋_GB2312"/>
            <w:sz w:val="32"/>
            <w:szCs w:val="32"/>
            <w:rPrChange w:id="1425" w:author="卢颖东" w:date="2019-05-07T10:29:00Z">
              <w:rPr>
                <w:rFonts w:hint="eastAsia" w:ascii="仿宋_GB2312" w:eastAsia="仿宋_GB2312"/>
                <w:sz w:val="32"/>
                <w:szCs w:val="32"/>
              </w:rPr>
            </w:rPrChange>
          </w:rPr>
          <w:delText>该条例第十五条关于</w:delText>
        </w:r>
      </w:del>
      <w:del w:id="1427" w:author="谢浩然" w:date="2019-07-10T19:50:22Z">
        <w:r>
          <w:rPr>
            <w:rFonts w:hint="eastAsia" w:ascii="宋体" w:hAnsi="宋体" w:eastAsia="仿宋_GB2312"/>
            <w:spacing w:val="-8"/>
            <w:sz w:val="32"/>
            <w:szCs w:val="24"/>
            <w:rPrChange w:id="1428" w:author="卢颖东" w:date="2019-05-07T10:29:00Z">
              <w:rPr>
                <w:rFonts w:hint="eastAsia" w:ascii="仿宋_GB2312" w:hAnsi="Times New Roman" w:eastAsia="仿宋_GB2312"/>
                <w:spacing w:val="-8"/>
                <w:sz w:val="32"/>
                <w:szCs w:val="24"/>
              </w:rPr>
            </w:rPrChange>
          </w:rPr>
          <w:delText>禁止在生态公益林区内实施的行为以及第二十七条对应法律责任的规定，与森林法第四十四条的规定不一致；</w:delText>
        </w:r>
      </w:del>
      <w:del w:id="1430" w:author="谢浩然" w:date="2019-07-10T19:50:22Z">
        <w:r>
          <w:rPr>
            <w:rFonts w:hint="eastAsia" w:ascii="宋体" w:hAnsi="宋体" w:eastAsia="仿宋_GB2312"/>
            <w:sz w:val="32"/>
            <w:szCs w:val="32"/>
            <w:rPrChange w:id="1431" w:author="卢颖东" w:date="2019-05-07T10:29:00Z">
              <w:rPr>
                <w:rFonts w:hint="eastAsia" w:ascii="仿宋_GB2312" w:eastAsia="仿宋_GB2312"/>
                <w:sz w:val="32"/>
                <w:szCs w:val="32"/>
              </w:rPr>
            </w:rPrChange>
          </w:rPr>
          <w:delText>第二十条第二款关于森林特别防火期的规定与广东省森林防火条例第十六条的规定不一致。建议对上述条款作相应修改。</w:delText>
        </w:r>
      </w:del>
    </w:p>
    <w:p>
      <w:pPr>
        <w:pStyle w:val="2"/>
        <w:overflowPunct w:val="0"/>
        <w:spacing w:beforeLines="0" w:afterLines="0" w:line="590" w:lineRule="exact"/>
        <w:ind w:firstLine="632" w:firstLineChars="200"/>
        <w:rPr>
          <w:ins w:id="1434" w:author="卢颖东" w:date="2019-05-07T10:28:00Z"/>
          <w:del w:id="1435" w:author="谢浩然" w:date="2019-07-10T19:50:22Z"/>
          <w:rFonts w:hint="eastAsia" w:ascii="宋体" w:hAnsi="宋体" w:cs="仿宋_GB2312"/>
          <w:szCs w:val="32"/>
        </w:rPr>
        <w:pPrChange w:id="1433" w:author="谢浩然" w:date="2019-07-10T19:50:23Z">
          <w:pPr>
            <w:spacing w:line="560" w:lineRule="exact"/>
            <w:ind w:firstLine="632" w:firstLineChars="200"/>
          </w:pPr>
        </w:pPrChange>
      </w:pPr>
    </w:p>
    <w:p>
      <w:pPr>
        <w:pStyle w:val="2"/>
        <w:overflowPunct w:val="0"/>
        <w:spacing w:beforeLines="0" w:afterLines="0" w:line="590" w:lineRule="exact"/>
        <w:ind w:firstLine="632" w:firstLineChars="200"/>
        <w:rPr>
          <w:ins w:id="1437" w:author="卢颖东" w:date="2019-05-07T10:28:00Z"/>
          <w:del w:id="1438" w:author="谢浩然" w:date="2019-07-10T19:50:22Z"/>
          <w:rFonts w:hint="eastAsia" w:ascii="宋体" w:hAnsi="宋体" w:cs="仿宋_GB2312"/>
          <w:szCs w:val="32"/>
        </w:rPr>
        <w:pPrChange w:id="1436" w:author="谢浩然" w:date="2019-07-10T19:50:23Z">
          <w:pPr>
            <w:spacing w:line="560" w:lineRule="exact"/>
            <w:ind w:firstLine="632" w:firstLineChars="200"/>
          </w:pPr>
        </w:pPrChange>
      </w:pPr>
    </w:p>
    <w:p>
      <w:pPr>
        <w:pStyle w:val="2"/>
        <w:overflowPunct w:val="0"/>
        <w:adjustRightInd w:val="0"/>
        <w:spacing w:beforeLines="0" w:afterLines="0" w:line="590" w:lineRule="exact"/>
        <w:ind w:firstLine="632" w:firstLineChars="200"/>
        <w:rPr>
          <w:del w:id="1440" w:author="谢浩然" w:date="2019-07-10T19:50:22Z"/>
          <w:rFonts w:hint="eastAsia" w:ascii="宋体" w:hAnsi="宋体" w:eastAsia="仿宋_GB2312"/>
          <w:sz w:val="32"/>
        </w:rPr>
        <w:pPrChange w:id="1439" w:author="谢浩然" w:date="2019-07-10T19:50:23Z">
          <w:pPr>
            <w:overflowPunct w:val="0"/>
            <w:adjustRightInd w:val="0"/>
            <w:spacing w:beforeLines="0" w:afterLines="0" w:line="590" w:lineRule="exact"/>
            <w:ind w:firstLine="632" w:firstLineChars="200"/>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442" w:author="谢浩然" w:date="2019-07-10T19:50:22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441" w:author="谢浩然" w:date="2019-07-10T19:50:23Z">
          <w:pPr>
            <w:pStyle w:val="14"/>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444" w:author="谢浩然" w:date="2019-07-10T19:50:22Z"/>
          <w:rFonts w:hint="default" w:ascii="宋体" w:hAnsi="宋体" w:cs="Times New Roman"/>
          <w:spacing w:val="0"/>
          <w:szCs w:val="32"/>
        </w:rPr>
        <w:pPrChange w:id="1443" w:author="谢浩然" w:date="2019-07-10T19:50:2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474" w:beforeLines="0" w:after="0" w:afterLines="0" w:line="590" w:lineRule="exact"/>
        <w:ind w:left="0" w:leftChars="0" w:right="0" w:rightChars="0" w:firstLine="0" w:firstLineChars="0"/>
        <w:jc w:val="both"/>
        <w:textAlignment w:val="auto"/>
        <w:outlineLvl w:val="9"/>
        <w:rPr>
          <w:del w:id="1446" w:author="谢浩然" w:date="2019-07-10T19:50:22Z"/>
          <w:rFonts w:hint="default" w:ascii="宋体" w:hAnsi="宋体" w:cs="Times New Roman"/>
          <w:spacing w:val="0"/>
          <w:szCs w:val="32"/>
        </w:rPr>
        <w:pPrChange w:id="1445" w:author="谢浩然" w:date="2019-07-10T19:50:23Z">
          <w:pPr>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448" w:author="谢浩然" w:date="2019-07-10T19:50:22Z"/>
          <w:rFonts w:hint="default" w:ascii="宋体" w:hAnsi="宋体" w:cs="Times New Roman"/>
          <w:spacing w:val="0"/>
          <w:szCs w:val="32"/>
        </w:rPr>
        <w:pPrChange w:id="1447" w:author="谢浩然" w:date="2019-07-10T19:50:2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450" w:author="谢浩然" w:date="2019-07-10T19:50:22Z"/>
          <w:rFonts w:hint="default" w:ascii="宋体" w:hAnsi="宋体" w:cs="Times New Roman"/>
          <w:spacing w:val="0"/>
          <w:szCs w:val="32"/>
        </w:rPr>
        <w:pPrChange w:id="1449" w:author="谢浩然" w:date="2019-07-10T19:50:2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del w:id="1452" w:author="谢浩然" w:date="2019-07-10T19:50:22Z"/>
          <w:rFonts w:hint="default" w:ascii="宋体" w:hAnsi="宋体" w:cs="Times New Roman"/>
          <w:spacing w:val="0"/>
          <w:szCs w:val="32"/>
        </w:rPr>
        <w:pPrChange w:id="1451" w:author="谢浩然" w:date="2019-07-10T19:50:23Z">
          <w:pPr>
            <w:pStyle w:val="2"/>
          </w:pPr>
        </w:pPrChange>
      </w:pPr>
    </w:p>
    <w:p>
      <w:pPr>
        <w:pStyle w:val="2"/>
        <w:overflowPunct w:val="0"/>
        <w:spacing w:beforeLines="0" w:afterLines="0" w:line="590" w:lineRule="exact"/>
        <w:rPr>
          <w:del w:id="1454" w:author="谢浩然" w:date="2019-07-10T19:50:22Z"/>
          <w:rFonts w:hint="default" w:ascii="宋体" w:hAnsi="宋体" w:cs="Times New Roman"/>
          <w:spacing w:val="0"/>
          <w:szCs w:val="32"/>
        </w:rPr>
        <w:pPrChange w:id="1453" w:author="谢浩然" w:date="2019-07-10T19:50:23Z">
          <w:pPr>
            <w:pStyle w:val="2"/>
          </w:pPr>
        </w:pPrChange>
      </w:pPr>
    </w:p>
    <w:p>
      <w:pPr>
        <w:pStyle w:val="2"/>
        <w:overflowPunct w:val="0"/>
        <w:spacing w:beforeLines="0" w:afterLines="0" w:line="590" w:lineRule="exact"/>
        <w:rPr>
          <w:del w:id="1456" w:author="谢浩然" w:date="2019-07-10T19:50:22Z"/>
          <w:rFonts w:hint="default" w:ascii="宋体" w:hAnsi="宋体" w:cs="Times New Roman"/>
          <w:spacing w:val="0"/>
          <w:szCs w:val="32"/>
        </w:rPr>
        <w:pPrChange w:id="1455" w:author="谢浩然" w:date="2019-07-10T19:50:23Z">
          <w:pPr>
            <w:pStyle w:val="2"/>
          </w:pPr>
        </w:pPrChange>
      </w:pPr>
    </w:p>
    <w:p>
      <w:pPr>
        <w:pStyle w:val="2"/>
        <w:overflowPunct w:val="0"/>
        <w:spacing w:beforeLines="0" w:afterLines="0" w:line="590" w:lineRule="exact"/>
        <w:rPr>
          <w:del w:id="1458" w:author="谢浩然" w:date="2019-07-10T19:50:22Z"/>
          <w:rFonts w:hint="default" w:ascii="宋体" w:hAnsi="宋体" w:cs="Times New Roman"/>
          <w:spacing w:val="0"/>
          <w:szCs w:val="32"/>
        </w:rPr>
        <w:pPrChange w:id="1457" w:author="谢浩然" w:date="2019-07-10T19:50:23Z">
          <w:pPr>
            <w:pStyle w:val="2"/>
          </w:pPr>
        </w:pPrChange>
      </w:pPr>
    </w:p>
    <w:p>
      <w:pPr>
        <w:pStyle w:val="2"/>
        <w:overflowPunct w:val="0"/>
        <w:spacing w:beforeLines="0" w:afterLines="0" w:line="590" w:lineRule="exact"/>
        <w:rPr>
          <w:del w:id="1460" w:author="谢浩然" w:date="2019-07-10T19:50:22Z"/>
          <w:rFonts w:hint="default" w:ascii="宋体" w:hAnsi="宋体" w:cs="Times New Roman"/>
          <w:spacing w:val="0"/>
          <w:szCs w:val="32"/>
        </w:rPr>
        <w:pPrChange w:id="1459" w:author="谢浩然" w:date="2019-07-10T19:50:23Z">
          <w:pPr>
            <w:pStyle w:val="2"/>
          </w:pPr>
        </w:pPrChange>
      </w:pPr>
    </w:p>
    <w:p>
      <w:pPr>
        <w:pStyle w:val="2"/>
        <w:overflowPunct w:val="0"/>
        <w:spacing w:beforeLines="0" w:afterLines="0" w:line="590" w:lineRule="exact"/>
        <w:rPr>
          <w:del w:id="1462" w:author="谢浩然" w:date="2019-07-10T19:50:22Z"/>
          <w:rFonts w:hint="default" w:ascii="宋体" w:hAnsi="宋体" w:cs="Times New Roman"/>
          <w:spacing w:val="0"/>
          <w:szCs w:val="32"/>
        </w:rPr>
        <w:pPrChange w:id="1461" w:author="谢浩然" w:date="2019-07-10T19:50:23Z">
          <w:pPr>
            <w:pStyle w:val="2"/>
          </w:pPr>
        </w:pPrChange>
      </w:pPr>
    </w:p>
    <w:p>
      <w:pPr>
        <w:pStyle w:val="2"/>
        <w:overflowPunct w:val="0"/>
        <w:spacing w:beforeLines="0" w:afterLines="0" w:line="590" w:lineRule="exact"/>
        <w:rPr>
          <w:del w:id="1464" w:author="谢浩然" w:date="2019-07-10T19:50:22Z"/>
          <w:rFonts w:hint="default" w:ascii="宋体" w:hAnsi="宋体" w:cs="Times New Roman"/>
          <w:spacing w:val="0"/>
          <w:szCs w:val="32"/>
        </w:rPr>
        <w:pPrChange w:id="1463" w:author="谢浩然" w:date="2019-07-10T19:50:23Z">
          <w:pPr>
            <w:pStyle w:val="2"/>
          </w:pPr>
        </w:pPrChange>
      </w:pPr>
    </w:p>
    <w:p>
      <w:pPr>
        <w:pStyle w:val="2"/>
        <w:overflowPunct w:val="0"/>
        <w:spacing w:beforeLines="0" w:afterLines="0" w:line="590" w:lineRule="exact"/>
        <w:rPr>
          <w:del w:id="1466" w:author="谢浩然" w:date="2019-07-10T19:50:22Z"/>
          <w:rFonts w:hint="default" w:ascii="宋体" w:hAnsi="宋体" w:cs="Times New Roman"/>
          <w:spacing w:val="0"/>
          <w:szCs w:val="32"/>
        </w:rPr>
        <w:pPrChange w:id="1465" w:author="谢浩然" w:date="2019-07-10T19:50:23Z">
          <w:pPr>
            <w:pStyle w:val="2"/>
          </w:pPr>
        </w:pPrChange>
      </w:pPr>
    </w:p>
    <w:p>
      <w:pPr>
        <w:pStyle w:val="2"/>
        <w:overflowPunct w:val="0"/>
        <w:spacing w:beforeLines="0" w:afterLines="0" w:line="590" w:lineRule="exact"/>
        <w:rPr>
          <w:del w:id="1468" w:author="谢浩然" w:date="2019-07-10T19:50:22Z"/>
          <w:rFonts w:hint="default" w:ascii="宋体" w:hAnsi="宋体" w:cs="Times New Roman"/>
          <w:spacing w:val="0"/>
          <w:szCs w:val="32"/>
        </w:rPr>
        <w:pPrChange w:id="1467" w:author="谢浩然" w:date="2019-07-10T19:50:23Z">
          <w:pPr>
            <w:pStyle w:val="2"/>
          </w:pPr>
        </w:pPrChange>
      </w:pPr>
    </w:p>
    <w:p>
      <w:pPr>
        <w:pStyle w:val="2"/>
        <w:overflowPunct w:val="0"/>
        <w:spacing w:beforeLines="0" w:afterLines="0" w:line="590" w:lineRule="exact"/>
        <w:rPr>
          <w:del w:id="1470" w:author="谢浩然" w:date="2019-07-10T19:50:22Z"/>
          <w:rFonts w:hint="default" w:ascii="宋体" w:hAnsi="宋体" w:cs="Times New Roman"/>
          <w:spacing w:val="0"/>
          <w:szCs w:val="32"/>
        </w:rPr>
        <w:pPrChange w:id="1469" w:author="谢浩然" w:date="2019-07-10T19:50:23Z">
          <w:pPr>
            <w:pStyle w:val="2"/>
          </w:pPr>
        </w:pPrChange>
      </w:pPr>
    </w:p>
    <w:p>
      <w:pPr>
        <w:pStyle w:val="2"/>
        <w:overflowPunct w:val="0"/>
        <w:spacing w:beforeLines="0" w:afterLines="0" w:line="590" w:lineRule="exact"/>
        <w:rPr>
          <w:del w:id="1472" w:author="谢浩然" w:date="2019-07-10T19:50:22Z"/>
          <w:rFonts w:hint="default" w:ascii="宋体" w:hAnsi="宋体" w:cs="Times New Roman"/>
          <w:spacing w:val="0"/>
          <w:szCs w:val="32"/>
        </w:rPr>
        <w:pPrChange w:id="1471" w:author="谢浩然" w:date="2019-07-10T19:50:23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474" w:author="谢浩然" w:date="2019-07-10T19:50:22Z"/>
          <w:rFonts w:hint="default" w:ascii="宋体" w:hAnsi="宋体" w:cs="Times New Roman"/>
          <w:spacing w:val="0"/>
          <w:szCs w:val="32"/>
        </w:rPr>
        <w:pPrChange w:id="1473" w:author="谢浩然" w:date="2019-07-10T19:50:2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476" w:author="谢浩然" w:date="2019-07-10T19:50:22Z"/>
          <w:rFonts w:hint="default" w:ascii="宋体" w:hAnsi="宋体" w:cs="Times New Roman"/>
          <w:spacing w:val="0"/>
          <w:szCs w:val="32"/>
        </w:rPr>
        <w:pPrChange w:id="1475" w:author="谢浩然" w:date="2019-07-10T19:50:2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478" w:author="谢浩然" w:date="2019-07-10T19:50:22Z"/>
          <w:rFonts w:hint="default" w:ascii="宋体" w:hAnsi="宋体" w:cs="Times New Roman"/>
          <w:spacing w:val="0"/>
          <w:szCs w:val="32"/>
        </w:rPr>
        <w:pPrChange w:id="1477" w:author="谢浩然" w:date="2019-07-10T19:50:2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480" w:author="谢浩然" w:date="2019-07-10T19:50:22Z"/>
          <w:rFonts w:hint="default" w:ascii="宋体" w:hAnsi="宋体" w:cs="Times New Roman"/>
          <w:spacing w:val="0"/>
          <w:szCs w:val="32"/>
        </w:rPr>
        <w:pPrChange w:id="1479" w:author="谢浩然" w:date="2019-07-10T19:50:2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ins w:id="1482" w:author="卢颖东" w:date="2019-05-07T10:28:00Z"/>
          <w:del w:id="1483" w:author="谢浩然" w:date="2019-07-10T19:50:22Z"/>
          <w:rFonts w:hint="default" w:ascii="宋体" w:hAnsi="宋体"/>
          <w:rPrChange w:id="1484" w:author="卢颖东" w:date="2019-05-07T10:29:00Z">
            <w:rPr>
              <w:ins w:id="1485" w:author="卢颖东" w:date="2019-05-07T10:28:00Z"/>
              <w:del w:id="1486" w:author="谢浩然" w:date="2019-07-10T19:50:22Z"/>
              <w:rFonts w:hint="default"/>
            </w:rPr>
          </w:rPrChange>
        </w:rPr>
        <w:pPrChange w:id="1481" w:author="谢浩然" w:date="2019-07-10T19:50:23Z">
          <w:pPr>
            <w:pStyle w:val="2"/>
          </w:pPr>
        </w:pPrChange>
      </w:pPr>
    </w:p>
    <w:p>
      <w:pPr>
        <w:pStyle w:val="2"/>
        <w:overflowPunct w:val="0"/>
        <w:spacing w:beforeLines="0" w:afterLines="0" w:line="590" w:lineRule="exact"/>
        <w:rPr>
          <w:ins w:id="1488" w:author="卢颖东" w:date="2019-05-07T10:28:00Z"/>
          <w:del w:id="1489" w:author="谢浩然" w:date="2019-07-10T19:50:22Z"/>
          <w:rFonts w:hint="default" w:ascii="宋体" w:hAnsi="宋体"/>
          <w:rPrChange w:id="1490" w:author="卢颖东" w:date="2019-05-07T10:29:00Z">
            <w:rPr>
              <w:ins w:id="1491" w:author="卢颖东" w:date="2019-05-07T10:28:00Z"/>
              <w:del w:id="1492" w:author="谢浩然" w:date="2019-07-10T19:50:22Z"/>
              <w:rFonts w:hint="default"/>
            </w:rPr>
          </w:rPrChange>
        </w:rPr>
        <w:pPrChange w:id="1487" w:author="谢浩然" w:date="2019-07-10T19:50:23Z">
          <w:pPr>
            <w:pStyle w:val="2"/>
          </w:pPr>
        </w:pPrChange>
      </w:pPr>
    </w:p>
    <w:p>
      <w:pPr>
        <w:pStyle w:val="2"/>
        <w:overflowPunct w:val="0"/>
        <w:spacing w:beforeLines="0" w:afterLines="0" w:line="590" w:lineRule="exact"/>
        <w:rPr>
          <w:ins w:id="1494" w:author="卢颖东" w:date="2019-05-07T10:28:00Z"/>
          <w:del w:id="1495" w:author="谢浩然" w:date="2019-07-10T19:50:22Z"/>
          <w:rFonts w:hint="default" w:ascii="宋体" w:hAnsi="宋体"/>
          <w:rPrChange w:id="1496" w:author="卢颖东" w:date="2019-05-07T10:29:00Z">
            <w:rPr>
              <w:ins w:id="1497" w:author="卢颖东" w:date="2019-05-07T10:28:00Z"/>
              <w:del w:id="1498" w:author="谢浩然" w:date="2019-07-10T19:50:22Z"/>
              <w:rFonts w:hint="default"/>
            </w:rPr>
          </w:rPrChange>
        </w:rPr>
        <w:pPrChange w:id="1493" w:author="谢浩然" w:date="2019-07-10T19:50:23Z">
          <w:pPr>
            <w:pStyle w:val="2"/>
          </w:pPr>
        </w:pPrChange>
      </w:pPr>
    </w:p>
    <w:p>
      <w:pPr>
        <w:pStyle w:val="2"/>
        <w:overflowPunct w:val="0"/>
        <w:spacing w:beforeLines="0" w:afterLines="0" w:line="590" w:lineRule="exact"/>
        <w:rPr>
          <w:ins w:id="1500" w:author="卢颖东" w:date="2019-05-07T10:28:00Z"/>
          <w:del w:id="1501" w:author="谢浩然" w:date="2019-07-10T19:50:22Z"/>
          <w:rFonts w:hint="default" w:ascii="宋体" w:hAnsi="宋体"/>
          <w:rPrChange w:id="1502" w:author="卢颖东" w:date="2019-05-07T10:29:00Z">
            <w:rPr>
              <w:ins w:id="1503" w:author="卢颖东" w:date="2019-05-07T10:28:00Z"/>
              <w:del w:id="1504" w:author="谢浩然" w:date="2019-07-10T19:50:22Z"/>
              <w:rFonts w:hint="default"/>
            </w:rPr>
          </w:rPrChange>
        </w:rPr>
        <w:pPrChange w:id="1499" w:author="谢浩然" w:date="2019-07-10T19:50:23Z">
          <w:pPr>
            <w:pStyle w:val="2"/>
          </w:pPr>
        </w:pPrChange>
      </w:pPr>
    </w:p>
    <w:p>
      <w:pPr>
        <w:pStyle w:val="2"/>
        <w:overflowPunct w:val="0"/>
        <w:spacing w:beforeLines="0" w:afterLines="0" w:line="590" w:lineRule="exact"/>
        <w:rPr>
          <w:ins w:id="1506" w:author="卢颖东" w:date="2019-05-07T10:28:00Z"/>
          <w:del w:id="1507" w:author="谢浩然" w:date="2019-07-10T19:50:22Z"/>
          <w:rFonts w:hint="default" w:ascii="宋体" w:hAnsi="宋体"/>
          <w:rPrChange w:id="1508" w:author="卢颖东" w:date="2019-05-07T10:29:00Z">
            <w:rPr>
              <w:ins w:id="1509" w:author="卢颖东" w:date="2019-05-07T10:28:00Z"/>
              <w:del w:id="1510" w:author="谢浩然" w:date="2019-07-10T19:50:22Z"/>
              <w:rFonts w:hint="default"/>
            </w:rPr>
          </w:rPrChange>
        </w:rPr>
        <w:pPrChange w:id="1505" w:author="谢浩然" w:date="2019-07-10T19:50:23Z">
          <w:pPr>
            <w:pStyle w:val="2"/>
          </w:pPr>
        </w:pPrChange>
      </w:pPr>
    </w:p>
    <w:p>
      <w:pPr>
        <w:pStyle w:val="2"/>
        <w:overflowPunct w:val="0"/>
        <w:spacing w:beforeLines="0" w:afterLines="0" w:line="590" w:lineRule="exact"/>
        <w:rPr>
          <w:ins w:id="1512" w:author="卢颖东" w:date="2019-05-07T10:28:00Z"/>
          <w:del w:id="1513" w:author="谢浩然" w:date="2019-07-10T19:50:22Z"/>
          <w:rFonts w:hint="default" w:ascii="宋体" w:hAnsi="宋体"/>
          <w:rPrChange w:id="1514" w:author="卢颖东" w:date="2019-05-07T10:29:00Z">
            <w:rPr>
              <w:ins w:id="1515" w:author="卢颖东" w:date="2019-05-07T10:28:00Z"/>
              <w:del w:id="1516" w:author="谢浩然" w:date="2019-07-10T19:50:22Z"/>
              <w:rFonts w:hint="default"/>
            </w:rPr>
          </w:rPrChange>
        </w:rPr>
        <w:pPrChange w:id="1511" w:author="谢浩然" w:date="2019-07-10T19:50:23Z">
          <w:pPr>
            <w:pStyle w:val="2"/>
          </w:pPr>
        </w:pPrChange>
      </w:pPr>
    </w:p>
    <w:p>
      <w:pPr>
        <w:pStyle w:val="2"/>
        <w:overflowPunct w:val="0"/>
        <w:spacing w:beforeLines="0" w:afterLines="0" w:line="590" w:lineRule="exact"/>
        <w:rPr>
          <w:ins w:id="1518" w:author="卢颖东" w:date="2019-05-07T10:28:00Z"/>
          <w:del w:id="1519" w:author="谢浩然" w:date="2019-07-10T19:50:22Z"/>
          <w:rFonts w:hint="default" w:ascii="宋体" w:hAnsi="宋体"/>
          <w:rPrChange w:id="1520" w:author="卢颖东" w:date="2019-05-07T10:29:00Z">
            <w:rPr>
              <w:ins w:id="1521" w:author="卢颖东" w:date="2019-05-07T10:28:00Z"/>
              <w:del w:id="1522" w:author="谢浩然" w:date="2019-07-10T19:50:22Z"/>
              <w:rFonts w:hint="default"/>
            </w:rPr>
          </w:rPrChange>
        </w:rPr>
        <w:pPrChange w:id="1517" w:author="谢浩然" w:date="2019-07-10T19:50:23Z">
          <w:pPr>
            <w:pStyle w:val="2"/>
          </w:pPr>
        </w:pPrChange>
      </w:pPr>
    </w:p>
    <w:p>
      <w:pPr>
        <w:pStyle w:val="2"/>
        <w:overflowPunct w:val="0"/>
        <w:spacing w:beforeLines="0" w:afterLines="0" w:line="590" w:lineRule="exact"/>
        <w:rPr>
          <w:ins w:id="1524" w:author="卢颖东" w:date="2019-05-07T10:28:00Z"/>
          <w:del w:id="1525" w:author="谢浩然" w:date="2019-07-10T19:50:22Z"/>
          <w:rFonts w:hint="default" w:ascii="宋体" w:hAnsi="宋体"/>
          <w:rPrChange w:id="1526" w:author="卢颖东" w:date="2019-05-07T10:29:00Z">
            <w:rPr>
              <w:ins w:id="1527" w:author="卢颖东" w:date="2019-05-07T10:28:00Z"/>
              <w:del w:id="1528" w:author="谢浩然" w:date="2019-07-10T19:50:22Z"/>
              <w:rFonts w:hint="default"/>
            </w:rPr>
          </w:rPrChange>
        </w:rPr>
        <w:pPrChange w:id="1523" w:author="谢浩然" w:date="2019-07-10T19:50:23Z">
          <w:pPr>
            <w:pStyle w:val="2"/>
          </w:pPr>
        </w:pPrChange>
      </w:pPr>
    </w:p>
    <w:p>
      <w:pPr>
        <w:pStyle w:val="2"/>
        <w:overflowPunct w:val="0"/>
        <w:spacing w:beforeLines="0" w:afterLines="0" w:line="590" w:lineRule="exact"/>
        <w:rPr>
          <w:ins w:id="1530" w:author="卢颖东" w:date="2019-05-07T10:28:00Z"/>
          <w:del w:id="1531" w:author="谢浩然" w:date="2019-07-10T19:50:22Z"/>
          <w:rFonts w:hint="default" w:ascii="宋体" w:hAnsi="宋体"/>
          <w:rPrChange w:id="1532" w:author="卢颖东" w:date="2019-05-07T10:29:00Z">
            <w:rPr>
              <w:ins w:id="1533" w:author="卢颖东" w:date="2019-05-07T10:28:00Z"/>
              <w:del w:id="1534" w:author="谢浩然" w:date="2019-07-10T19:50:22Z"/>
              <w:rFonts w:hint="default"/>
            </w:rPr>
          </w:rPrChange>
        </w:rPr>
        <w:pPrChange w:id="1529" w:author="谢浩然" w:date="2019-07-10T19:50:23Z">
          <w:pPr>
            <w:pStyle w:val="2"/>
          </w:pPr>
        </w:pPrChange>
      </w:pPr>
    </w:p>
    <w:p>
      <w:pPr>
        <w:pStyle w:val="2"/>
        <w:overflowPunct w:val="0"/>
        <w:spacing w:beforeLines="0" w:afterLines="0" w:line="590" w:lineRule="exact"/>
        <w:rPr>
          <w:ins w:id="1536" w:author="卢颖东" w:date="2019-05-07T10:28:00Z"/>
          <w:del w:id="1537" w:author="谢浩然" w:date="2019-07-10T19:50:22Z"/>
          <w:rFonts w:hint="default" w:ascii="宋体" w:hAnsi="宋体"/>
          <w:rPrChange w:id="1538" w:author="卢颖东" w:date="2019-05-07T10:29:00Z">
            <w:rPr>
              <w:ins w:id="1539" w:author="卢颖东" w:date="2019-05-07T10:28:00Z"/>
              <w:del w:id="1540" w:author="谢浩然" w:date="2019-07-10T19:50:22Z"/>
              <w:rFonts w:hint="default"/>
            </w:rPr>
          </w:rPrChange>
        </w:rPr>
        <w:pPrChange w:id="1535" w:author="谢浩然" w:date="2019-07-10T19:50:23Z">
          <w:pPr>
            <w:pStyle w:val="2"/>
          </w:pPr>
        </w:pPrChange>
      </w:pPr>
    </w:p>
    <w:p>
      <w:pPr>
        <w:pStyle w:val="2"/>
        <w:overflowPunct w:val="0"/>
        <w:spacing w:beforeLines="0" w:afterLines="0" w:line="590" w:lineRule="exact"/>
        <w:rPr>
          <w:ins w:id="1542" w:author="卢颖东" w:date="2019-05-07T10:28:00Z"/>
          <w:del w:id="1543" w:author="谢浩然" w:date="2019-07-10T19:50:22Z"/>
          <w:rFonts w:hint="default" w:ascii="宋体" w:hAnsi="宋体"/>
          <w:rPrChange w:id="1544" w:author="卢颖东" w:date="2019-05-07T10:29:00Z">
            <w:rPr>
              <w:ins w:id="1545" w:author="卢颖东" w:date="2019-05-07T10:28:00Z"/>
              <w:del w:id="1546" w:author="谢浩然" w:date="2019-07-10T19:50:22Z"/>
              <w:rFonts w:hint="default"/>
            </w:rPr>
          </w:rPrChange>
        </w:rPr>
        <w:pPrChange w:id="1541" w:author="谢浩然" w:date="2019-07-10T19:50:23Z">
          <w:pPr>
            <w:pStyle w:val="2"/>
          </w:pPr>
        </w:pPrChange>
      </w:pPr>
    </w:p>
    <w:p>
      <w:pPr>
        <w:pStyle w:val="2"/>
        <w:overflowPunct w:val="0"/>
        <w:spacing w:beforeLines="0" w:afterLines="0" w:line="590" w:lineRule="exact"/>
        <w:rPr>
          <w:ins w:id="1548" w:author="卢颖东" w:date="2019-05-07T10:28:00Z"/>
          <w:del w:id="1549" w:author="谢浩然" w:date="2019-07-10T19:50:22Z"/>
          <w:rFonts w:hint="default" w:ascii="宋体" w:hAnsi="宋体"/>
          <w:rPrChange w:id="1550" w:author="卢颖东" w:date="2019-05-07T10:29:00Z">
            <w:rPr>
              <w:ins w:id="1551" w:author="卢颖东" w:date="2019-05-07T10:28:00Z"/>
              <w:del w:id="1552" w:author="谢浩然" w:date="2019-07-10T19:50:22Z"/>
              <w:rFonts w:hint="default"/>
            </w:rPr>
          </w:rPrChange>
        </w:rPr>
        <w:pPrChange w:id="1547" w:author="谢浩然" w:date="2019-07-10T19:50:23Z">
          <w:pPr>
            <w:pStyle w:val="2"/>
          </w:pPr>
        </w:pPrChange>
      </w:pPr>
    </w:p>
    <w:p>
      <w:pPr>
        <w:pStyle w:val="2"/>
        <w:overflowPunct w:val="0"/>
        <w:spacing w:beforeLines="0" w:afterLines="0" w:line="590" w:lineRule="exact"/>
        <w:rPr>
          <w:ins w:id="1554" w:author="卢颖东" w:date="2019-05-07T10:28:00Z"/>
          <w:del w:id="1555" w:author="谢浩然" w:date="2019-07-10T19:50:22Z"/>
          <w:rFonts w:hint="default" w:ascii="宋体" w:hAnsi="宋体"/>
          <w:rPrChange w:id="1556" w:author="卢颖东" w:date="2019-05-07T10:29:00Z">
            <w:rPr>
              <w:ins w:id="1557" w:author="卢颖东" w:date="2019-05-07T10:28:00Z"/>
              <w:del w:id="1558" w:author="谢浩然" w:date="2019-07-10T19:50:22Z"/>
              <w:rFonts w:hint="default"/>
            </w:rPr>
          </w:rPrChange>
        </w:rPr>
        <w:pPrChange w:id="1553" w:author="谢浩然" w:date="2019-07-10T19:50:23Z">
          <w:pPr>
            <w:pStyle w:val="2"/>
          </w:pPr>
        </w:pPrChange>
      </w:pPr>
    </w:p>
    <w:p>
      <w:pPr>
        <w:pStyle w:val="2"/>
        <w:overflowPunct w:val="0"/>
        <w:spacing w:beforeLines="0" w:afterLines="0" w:line="590" w:lineRule="exact"/>
        <w:rPr>
          <w:ins w:id="1560" w:author="卢颖东" w:date="2019-05-07T10:28:00Z"/>
          <w:del w:id="1561" w:author="谢浩然" w:date="2019-07-10T19:50:22Z"/>
          <w:rFonts w:hint="default" w:ascii="宋体" w:hAnsi="宋体"/>
          <w:rPrChange w:id="1562" w:author="卢颖东" w:date="2019-05-07T10:29:00Z">
            <w:rPr>
              <w:ins w:id="1563" w:author="卢颖东" w:date="2019-05-07T10:28:00Z"/>
              <w:del w:id="1564" w:author="谢浩然" w:date="2019-07-10T19:50:22Z"/>
              <w:rFonts w:hint="default"/>
            </w:rPr>
          </w:rPrChange>
        </w:rPr>
        <w:pPrChange w:id="1559" w:author="谢浩然" w:date="2019-07-10T19:50:23Z">
          <w:pPr>
            <w:pStyle w:val="2"/>
          </w:pPr>
        </w:pPrChange>
      </w:pPr>
    </w:p>
    <w:p>
      <w:pPr>
        <w:pStyle w:val="2"/>
        <w:overflowPunct w:val="0"/>
        <w:spacing w:beforeLines="0" w:afterLines="0" w:line="590" w:lineRule="exact"/>
        <w:rPr>
          <w:ins w:id="1566" w:author="卢颖东" w:date="2019-05-07T10:28:00Z"/>
          <w:del w:id="1567" w:author="谢浩然" w:date="2019-07-10T19:50:22Z"/>
          <w:rFonts w:hint="default" w:ascii="宋体" w:hAnsi="宋体"/>
          <w:rPrChange w:id="1568" w:author="卢颖东" w:date="2019-05-07T10:29:00Z">
            <w:rPr>
              <w:ins w:id="1569" w:author="卢颖东" w:date="2019-05-07T10:28:00Z"/>
              <w:del w:id="1570" w:author="谢浩然" w:date="2019-07-10T19:50:22Z"/>
              <w:rFonts w:hint="default"/>
            </w:rPr>
          </w:rPrChange>
        </w:rPr>
        <w:pPrChange w:id="1565" w:author="谢浩然" w:date="2019-07-10T19:50:23Z">
          <w:pPr>
            <w:pStyle w:val="2"/>
          </w:pPr>
        </w:pPrChange>
      </w:pPr>
    </w:p>
    <w:p>
      <w:pPr>
        <w:pStyle w:val="2"/>
        <w:overflowPunct w:val="0"/>
        <w:spacing w:beforeLines="0" w:afterLines="0" w:line="590" w:lineRule="exact"/>
        <w:rPr>
          <w:ins w:id="1572" w:author="卢颖东" w:date="2019-05-07T10:28:00Z"/>
          <w:del w:id="1573" w:author="谢浩然" w:date="2019-07-10T19:50:22Z"/>
          <w:rFonts w:hint="default" w:ascii="宋体" w:hAnsi="宋体"/>
          <w:rPrChange w:id="1574" w:author="卢颖东" w:date="2019-05-07T10:29:00Z">
            <w:rPr>
              <w:ins w:id="1575" w:author="卢颖东" w:date="2019-05-07T10:28:00Z"/>
              <w:del w:id="1576" w:author="谢浩然" w:date="2019-07-10T19:50:22Z"/>
              <w:rFonts w:hint="default"/>
            </w:rPr>
          </w:rPrChange>
        </w:rPr>
        <w:pPrChange w:id="1571" w:author="谢浩然" w:date="2019-07-10T19:50:23Z">
          <w:pPr>
            <w:pStyle w:val="2"/>
          </w:pPr>
        </w:pPrChange>
      </w:pPr>
    </w:p>
    <w:p>
      <w:pPr>
        <w:pStyle w:val="2"/>
        <w:overflowPunct w:val="0"/>
        <w:spacing w:beforeLines="0" w:afterLines="0" w:line="590" w:lineRule="exact"/>
        <w:rPr>
          <w:ins w:id="1578" w:author="卢颖东" w:date="2019-05-07T10:28:00Z"/>
          <w:del w:id="1579" w:author="谢浩然" w:date="2019-07-10T19:50:22Z"/>
          <w:rFonts w:hint="default" w:ascii="宋体" w:hAnsi="宋体"/>
          <w:rPrChange w:id="1580" w:author="卢颖东" w:date="2019-05-07T10:29:00Z">
            <w:rPr>
              <w:ins w:id="1581" w:author="卢颖东" w:date="2019-05-07T10:28:00Z"/>
              <w:del w:id="1582" w:author="谢浩然" w:date="2019-07-10T19:50:22Z"/>
              <w:rFonts w:hint="default"/>
            </w:rPr>
          </w:rPrChange>
        </w:rPr>
        <w:pPrChange w:id="1577" w:author="谢浩然" w:date="2019-07-10T19:50:23Z">
          <w:pPr>
            <w:pStyle w:val="2"/>
          </w:pPr>
        </w:pPrChange>
      </w:pPr>
    </w:p>
    <w:p>
      <w:pPr>
        <w:pStyle w:val="2"/>
        <w:overflowPunct w:val="0"/>
        <w:spacing w:beforeLines="0" w:afterLines="0" w:line="590" w:lineRule="exact"/>
        <w:rPr>
          <w:ins w:id="1584" w:author="卢颖东" w:date="2019-05-07T10:28:00Z"/>
          <w:del w:id="1585" w:author="谢浩然" w:date="2019-07-10T19:50:22Z"/>
          <w:rFonts w:hint="default" w:ascii="宋体" w:hAnsi="宋体"/>
          <w:rPrChange w:id="1586" w:author="卢颖东" w:date="2019-05-07T10:29:00Z">
            <w:rPr>
              <w:ins w:id="1587" w:author="卢颖东" w:date="2019-05-07T10:28:00Z"/>
              <w:del w:id="1588" w:author="谢浩然" w:date="2019-07-10T19:50:22Z"/>
              <w:rFonts w:hint="default"/>
            </w:rPr>
          </w:rPrChange>
        </w:rPr>
        <w:pPrChange w:id="1583" w:author="谢浩然" w:date="2019-07-10T19:50:23Z">
          <w:pPr>
            <w:pStyle w:val="2"/>
          </w:pPr>
        </w:pPrChange>
      </w:pPr>
    </w:p>
    <w:p>
      <w:pPr>
        <w:pStyle w:val="2"/>
        <w:overflowPunct w:val="0"/>
        <w:spacing w:beforeLines="0" w:afterLines="0" w:line="590" w:lineRule="exact"/>
        <w:rPr>
          <w:del w:id="1590" w:author="谢浩然" w:date="2019-07-10T19:50:22Z"/>
          <w:rFonts w:hint="default" w:ascii="宋体" w:hAnsi="宋体"/>
          <w:rPrChange w:id="1591" w:author="卢颖东" w:date="2019-05-07T10:29:00Z">
            <w:rPr>
              <w:del w:id="1592" w:author="谢浩然" w:date="2019-07-10T19:50:22Z"/>
              <w:rFonts w:hint="default"/>
            </w:rPr>
          </w:rPrChange>
        </w:rPr>
        <w:pPrChange w:id="1589" w:author="谢浩然" w:date="2019-07-10T19:50:23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594" w:author="谢浩然" w:date="2019-07-10T19:50:22Z"/>
          <w:rFonts w:hint="default" w:ascii="宋体" w:hAnsi="宋体" w:cs="Times New Roman"/>
          <w:spacing w:val="0"/>
          <w:szCs w:val="32"/>
        </w:rPr>
        <w:pPrChange w:id="1593" w:author="谢浩然" w:date="2019-07-10T19:50:23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595" w:author="谢浩然" w:date="2019-07-10T19:50:22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2"/>
        <w:overflowPunct w:val="0"/>
        <w:spacing w:beforeLines="0" w:afterLines="0" w:line="590" w:lineRule="exact"/>
        <w:rPr>
          <w:del w:id="1598" w:author="谢浩然" w:date="2019-07-10T19:50:22Z"/>
          <w:rFonts w:hint="eastAsia" w:ascii="宋体" w:hAnsi="宋体" w:eastAsia="仿宋_GB2312" w:cs="仿宋_GB2312"/>
          <w:sz w:val="32"/>
          <w:szCs w:val="32"/>
          <w:rPrChange w:id="1599" w:author="卢颖东" w:date="2019-05-07T10:29:00Z">
            <w:rPr>
              <w:del w:id="1600" w:author="谢浩然" w:date="2019-07-10T19:50:22Z"/>
              <w:rFonts w:hint="eastAsia" w:ascii="仿宋_GB2312" w:hAnsi="仿宋_GB2312" w:eastAsia="仿宋_GB2312" w:cs="仿宋_GB2312"/>
              <w:sz w:val="32"/>
              <w:szCs w:val="32"/>
            </w:rPr>
          </w:rPrChange>
        </w:rPr>
        <w:pPrChange w:id="1597" w:author="谢浩然" w:date="2019-07-10T19:50:23Z">
          <w:pPr/>
        </w:pPrChange>
      </w:pPr>
      <w:del w:id="1601" w:author="谢浩然" w:date="2019-07-10T19:50:22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1603" w:author="谢浩然" w:date="2019-07-10T19:50:22Z">
        <w:r>
          <w:rPr>
            <w:rFonts w:hint="eastAsia" w:ascii="宋体" w:hAnsi="宋体" w:eastAsia="仿宋_GB2312" w:cs="仿宋_GB2312"/>
            <w:spacing w:val="0"/>
            <w:sz w:val="28"/>
            <w:szCs w:val="28"/>
            <w:lang w:val="en-US" w:eastAsia="zh-CN"/>
          </w:rPr>
          <w:delText xml:space="preserve">  </w:delText>
        </w:r>
      </w:del>
      <w:del w:id="1604" w:author="谢浩然" w:date="2019-07-10T19:50:22Z">
        <w:r>
          <w:rPr>
            <w:rFonts w:hint="eastAsia" w:ascii="宋体" w:hAnsi="宋体" w:eastAsia="仿宋_GB2312" w:cs="仿宋_GB2312"/>
            <w:spacing w:val="0"/>
            <w:sz w:val="28"/>
            <w:szCs w:val="28"/>
            <w:lang w:eastAsia="zh-CN"/>
          </w:rPr>
          <w:delText>广东省人大常委会办公厅</w:delText>
        </w:r>
      </w:del>
      <w:del w:id="1605" w:author="谢浩然" w:date="2019-07-10T19:50:22Z">
        <w:r>
          <w:rPr>
            <w:rFonts w:hint="eastAsia" w:ascii="宋体" w:hAnsi="宋体" w:eastAsia="仿宋_GB2312" w:cs="仿宋_GB2312"/>
            <w:spacing w:val="0"/>
            <w:sz w:val="28"/>
            <w:szCs w:val="28"/>
          </w:rPr>
          <w:delText xml:space="preserve">  </w:delText>
        </w:r>
      </w:del>
      <w:del w:id="1606" w:author="谢浩然" w:date="2019-07-10T19:50:22Z">
        <w:r>
          <w:rPr>
            <w:rFonts w:hint="eastAsia" w:ascii="宋体" w:hAnsi="宋体" w:eastAsia="仿宋_GB2312" w:cs="仿宋_GB2312"/>
            <w:spacing w:val="0"/>
            <w:sz w:val="28"/>
            <w:szCs w:val="28"/>
            <w:lang w:val="en-US" w:eastAsia="zh-CN"/>
          </w:rPr>
          <w:delText xml:space="preserve">     </w:delText>
        </w:r>
      </w:del>
      <w:del w:id="1607" w:author="谢浩然" w:date="2019-07-10T19:50:22Z">
        <w:r>
          <w:rPr>
            <w:rFonts w:hint="eastAsia" w:ascii="宋体" w:hAnsi="宋体" w:cs="仿宋_GB2312"/>
            <w:spacing w:val="0"/>
            <w:sz w:val="28"/>
            <w:szCs w:val="28"/>
            <w:lang w:val="en-US" w:eastAsia="zh-CN"/>
          </w:rPr>
          <w:delText xml:space="preserve"> </w:delText>
        </w:r>
      </w:del>
      <w:del w:id="1608" w:author="谢浩然" w:date="2019-07-10T19:50:22Z">
        <w:r>
          <w:rPr>
            <w:rFonts w:hint="eastAsia" w:ascii="宋体" w:hAnsi="宋体" w:eastAsia="仿宋_GB2312" w:cs="仿宋_GB2312"/>
            <w:spacing w:val="0"/>
            <w:sz w:val="28"/>
            <w:szCs w:val="28"/>
            <w:lang w:val="en-US" w:eastAsia="zh-CN"/>
          </w:rPr>
          <w:delText xml:space="preserve">   </w:delText>
        </w:r>
      </w:del>
      <w:del w:id="1609" w:author="谢浩然" w:date="2019-07-10T19:50:22Z">
        <w:r>
          <w:rPr>
            <w:rFonts w:hint="eastAsia" w:ascii="宋体" w:hAnsi="宋体" w:cs="仿宋_GB2312"/>
            <w:spacing w:val="0"/>
            <w:sz w:val="28"/>
            <w:szCs w:val="28"/>
            <w:lang w:val="en-US" w:eastAsia="zh-CN"/>
          </w:rPr>
          <w:delText xml:space="preserve"> </w:delText>
        </w:r>
      </w:del>
      <w:del w:id="1610" w:author="谢浩然" w:date="2019-07-10T19:50:22Z">
        <w:r>
          <w:rPr>
            <w:rFonts w:hint="eastAsia" w:ascii="宋体" w:hAnsi="宋体" w:eastAsia="仿宋_GB2312" w:cs="仿宋_GB2312"/>
            <w:spacing w:val="0"/>
            <w:sz w:val="28"/>
            <w:szCs w:val="28"/>
            <w:lang w:val="en-US" w:eastAsia="zh-CN"/>
          </w:rPr>
          <w:delText xml:space="preserve"> </w:delText>
        </w:r>
      </w:del>
      <w:ins w:id="1611" w:author="卢颖东" w:date="2019-05-07T10:29:00Z">
        <w:del w:id="1612" w:author="谢浩然" w:date="2019-07-10T19:50:22Z">
          <w:r>
            <w:rPr>
              <w:rFonts w:hint="eastAsia" w:ascii="宋体" w:hAnsi="宋体" w:cs="仿宋_GB2312"/>
              <w:spacing w:val="0"/>
              <w:sz w:val="28"/>
              <w:szCs w:val="28"/>
              <w:lang w:val="en-US" w:eastAsia="zh-CN"/>
            </w:rPr>
            <w:delText xml:space="preserve"> </w:delText>
          </w:r>
        </w:del>
      </w:ins>
      <w:del w:id="1613" w:author="谢浩然" w:date="2019-07-10T19:50:22Z">
        <w:r>
          <w:rPr>
            <w:rFonts w:hint="eastAsia" w:ascii="宋体" w:hAnsi="宋体" w:cs="仿宋_GB2312"/>
            <w:spacing w:val="0"/>
            <w:sz w:val="28"/>
            <w:szCs w:val="28"/>
            <w:lang w:val="en-US" w:eastAsia="zh-CN"/>
          </w:rPr>
          <w:delText xml:space="preserve"> </w:delText>
        </w:r>
      </w:del>
      <w:del w:id="1614" w:author="谢浩然" w:date="2019-07-10T19:50:22Z">
        <w:r>
          <w:rPr>
            <w:rFonts w:hint="eastAsia" w:ascii="宋体" w:hAnsi="宋体" w:eastAsia="仿宋_GB2312" w:cs="仿宋_GB2312"/>
            <w:spacing w:val="0"/>
            <w:sz w:val="28"/>
            <w:szCs w:val="28"/>
            <w:lang w:val="en-US" w:eastAsia="zh-CN"/>
          </w:rPr>
          <w:delText xml:space="preserve">    </w:delText>
        </w:r>
      </w:del>
      <w:del w:id="1615" w:author="谢浩然" w:date="2019-07-10T19:50:22Z">
        <w:r>
          <w:rPr>
            <w:rFonts w:hint="eastAsia" w:ascii="宋体" w:hAnsi="宋体" w:eastAsia="仿宋_GB2312" w:cs="仿宋_GB2312"/>
            <w:spacing w:val="0"/>
            <w:sz w:val="28"/>
            <w:szCs w:val="28"/>
          </w:rPr>
          <w:delText xml:space="preserve">  201</w:delText>
        </w:r>
      </w:del>
      <w:del w:id="1616" w:author="谢浩然" w:date="2019-07-10T19:50:22Z">
        <w:r>
          <w:rPr>
            <w:rFonts w:hint="eastAsia" w:ascii="宋体" w:hAnsi="宋体" w:cs="仿宋_GB2312"/>
            <w:spacing w:val="0"/>
            <w:sz w:val="28"/>
            <w:szCs w:val="28"/>
            <w:lang w:val="en-US" w:eastAsia="zh-CN"/>
          </w:rPr>
          <w:delText>9</w:delText>
        </w:r>
      </w:del>
      <w:del w:id="1617" w:author="谢浩然" w:date="2019-07-10T19:50:22Z">
        <w:r>
          <w:rPr>
            <w:rFonts w:hint="eastAsia" w:ascii="宋体" w:hAnsi="宋体" w:eastAsia="仿宋_GB2312" w:cs="仿宋_GB2312"/>
            <w:spacing w:val="0"/>
            <w:sz w:val="28"/>
            <w:szCs w:val="28"/>
          </w:rPr>
          <w:delText>年</w:delText>
        </w:r>
      </w:del>
      <w:del w:id="1618" w:author="谢浩然" w:date="2019-07-10T19:50:22Z">
        <w:r>
          <w:rPr>
            <w:rFonts w:hint="eastAsia" w:ascii="宋体" w:hAnsi="宋体" w:cs="仿宋_GB2312"/>
            <w:spacing w:val="0"/>
            <w:sz w:val="28"/>
            <w:szCs w:val="28"/>
            <w:lang w:val="en-US" w:eastAsia="zh-CN"/>
          </w:rPr>
          <w:delText>4</w:delText>
        </w:r>
      </w:del>
      <w:ins w:id="1619" w:author="邓彤" w:date="2019-05-05T15:04:00Z">
        <w:del w:id="1620" w:author="谢浩然" w:date="2019-07-10T19:50:22Z">
          <w:r>
            <w:rPr>
              <w:rFonts w:hint="eastAsia" w:ascii="宋体" w:hAnsi="宋体" w:cs="仿宋_GB2312"/>
              <w:spacing w:val="0"/>
              <w:sz w:val="28"/>
              <w:szCs w:val="28"/>
              <w:lang w:val="en-US" w:eastAsia="zh-CN"/>
            </w:rPr>
            <w:delText>5</w:delText>
          </w:r>
        </w:del>
      </w:ins>
      <w:del w:id="1621" w:author="谢浩然" w:date="2019-07-10T19:50:22Z">
        <w:r>
          <w:rPr>
            <w:rFonts w:hint="eastAsia" w:ascii="宋体" w:hAnsi="宋体" w:eastAsia="仿宋_GB2312" w:cs="仿宋_GB2312"/>
            <w:spacing w:val="0"/>
            <w:sz w:val="28"/>
            <w:szCs w:val="28"/>
          </w:rPr>
          <w:delText>月</w:delText>
        </w:r>
      </w:del>
      <w:del w:id="1622" w:author="谢浩然" w:date="2019-07-10T19:50:22Z">
        <w:r>
          <w:rPr>
            <w:rFonts w:hint="eastAsia" w:ascii="宋体" w:hAnsi="宋体" w:cs="仿宋_GB2312"/>
            <w:spacing w:val="0"/>
            <w:sz w:val="28"/>
            <w:szCs w:val="28"/>
            <w:lang w:val="en-US" w:eastAsia="zh-CN"/>
          </w:rPr>
          <w:delText xml:space="preserve"> </w:delText>
        </w:r>
      </w:del>
      <w:ins w:id="1623" w:author="卢颖东" w:date="2019-05-07T10:29:00Z">
        <w:del w:id="1624" w:author="谢浩然" w:date="2019-07-10T19:50:22Z">
          <w:r>
            <w:rPr>
              <w:rFonts w:hint="eastAsia" w:ascii="宋体" w:hAnsi="宋体" w:cs="仿宋_GB2312"/>
              <w:spacing w:val="0"/>
              <w:sz w:val="28"/>
              <w:szCs w:val="28"/>
              <w:lang w:val="en-US" w:eastAsia="zh-CN"/>
            </w:rPr>
            <w:delText>7</w:delText>
          </w:r>
        </w:del>
      </w:ins>
      <w:del w:id="1625" w:author="谢浩然" w:date="2019-07-10T19:50:22Z">
        <w:r>
          <w:rPr>
            <w:rFonts w:hint="eastAsia" w:ascii="宋体" w:hAnsi="宋体" w:eastAsia="仿宋_GB2312" w:cs="仿宋_GB2312"/>
            <w:spacing w:val="0"/>
            <w:sz w:val="28"/>
            <w:szCs w:val="28"/>
          </w:rPr>
          <w:delText>日印</w:delText>
        </w:r>
      </w:del>
      <w:del w:id="1626" w:author="谢浩然" w:date="2019-07-10T19:50:22Z">
        <w:r>
          <w:rPr>
            <w:rFonts w:hint="eastAsia" w:ascii="宋体" w:hAnsi="宋体" w:eastAsia="仿宋_GB2312" w:cs="仿宋_GB2312"/>
            <w:spacing w:val="0"/>
            <w:sz w:val="28"/>
            <w:szCs w:val="28"/>
            <w:lang w:eastAsia="zh-CN"/>
          </w:rPr>
          <w:delText>发</w:delText>
        </w:r>
      </w:del>
    </w:p>
    <w:p>
      <w:pPr>
        <w:pStyle w:val="2"/>
        <w:overflowPunct w:val="0"/>
        <w:spacing w:beforeLines="0" w:afterLines="0" w:line="590" w:lineRule="exact"/>
        <w:rPr>
          <w:rFonts w:hint="eastAsia" w:ascii="宋体" w:hAnsi="宋体" w:eastAsia="仿宋_GB2312" w:cs="仿宋_GB2312"/>
          <w:sz w:val="32"/>
          <w:szCs w:val="32"/>
          <w:rPrChange w:id="1628" w:author="卢颖东" w:date="2019-05-07T10:29:00Z">
            <w:rPr>
              <w:rFonts w:hint="eastAsia" w:ascii="仿宋_GB2312" w:hAnsi="仿宋_GB2312" w:eastAsia="仿宋_GB2312" w:cs="仿宋_GB2312"/>
              <w:sz w:val="32"/>
              <w:szCs w:val="32"/>
            </w:rPr>
          </w:rPrChange>
        </w:rPr>
        <w:pPrChange w:id="1627" w:author="谢浩然" w:date="2019-07-10T19:50:23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lang w:val="en-US"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3270"/>
        <w:tab w:val="clear" w:pos="4153"/>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C48AC"/>
    <w:rsid w:val="002A2BBB"/>
    <w:rsid w:val="03DC5ACB"/>
    <w:rsid w:val="04D24BAF"/>
    <w:rsid w:val="087513A1"/>
    <w:rsid w:val="0AED411B"/>
    <w:rsid w:val="148C48AC"/>
    <w:rsid w:val="1B21622D"/>
    <w:rsid w:val="1DE259CC"/>
    <w:rsid w:val="1FD84D7E"/>
    <w:rsid w:val="2592203D"/>
    <w:rsid w:val="3C111B8A"/>
    <w:rsid w:val="437645A1"/>
    <w:rsid w:val="48480B9C"/>
    <w:rsid w:val="4C970510"/>
    <w:rsid w:val="537D0749"/>
    <w:rsid w:val="568640F4"/>
    <w:rsid w:val="5AC91804"/>
    <w:rsid w:val="5E2D76E7"/>
    <w:rsid w:val="64D1152D"/>
    <w:rsid w:val="67F30D79"/>
    <w:rsid w:val="70DF7465"/>
    <w:rsid w:val="71D83DF6"/>
    <w:rsid w:val="75BE671C"/>
    <w:rsid w:val="7F4258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Plain Text"/>
    <w:qFormat/>
    <w:uiPriority w:val="0"/>
    <w:pPr>
      <w:widowControl w:val="0"/>
      <w:jc w:val="both"/>
    </w:pPr>
    <w:rPr>
      <w:rFonts w:ascii="宋体" w:hAnsi="Courier New" w:eastAsia="宋体" w:cs="Times New Roman"/>
      <w:kern w:val="2"/>
      <w:sz w:val="21"/>
      <w:szCs w:val="21"/>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正文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1">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2">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3">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5">
    <w:name w:val="正文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16">
    <w:name w:val="正文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17</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2019-04-29T03:12:00Z</dcterms:created>
  <dc:creator>谢浩然</dc:creator>
  <cp:lastModifiedBy>谢浩然</cp:lastModifiedBy>
  <cp:lastPrinted>2019-05-09T06:23:00Z</cp:lastPrinted>
  <dcterms:modified xsi:type="dcterms:W3CDTF">2019-07-10T11:50:37Z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